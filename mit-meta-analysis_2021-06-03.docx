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74BC8B1" w14:textId="77777777" w:rsidR="00EE28EA" w:rsidRDefault="00C62397">
      <w:pPr>
        <w:pStyle w:val="Title"/>
      </w:pPr>
      <w:r>
        <w:t>MIT meta-analyses</w:t>
      </w:r>
    </w:p>
    <w:p w14:paraId="415EF6D5" w14:textId="77777777" w:rsidR="00EE28EA" w:rsidRDefault="00C62397">
      <w:pPr>
        <w:pStyle w:val="Author"/>
      </w:pPr>
      <w:r>
        <w:t>Brenton M. Wiernik</w:t>
      </w:r>
    </w:p>
    <w:p w14:paraId="73301C9F" w14:textId="6FAC123E" w:rsidR="00EE28EA" w:rsidRDefault="00C62397">
      <w:pPr>
        <w:pStyle w:val="Date"/>
      </w:pPr>
      <w:r>
        <w:t>05/2</w:t>
      </w:r>
      <w:r w:rsidR="00C26C8E">
        <w:t>3</w:t>
      </w:r>
      <w:r>
        <w:t>/2021</w:t>
      </w:r>
    </w:p>
    <w:p w14:paraId="17C6F866" w14:textId="77777777" w:rsidR="00EE28EA" w:rsidRDefault="00C62397">
      <w:pPr>
        <w:pStyle w:val="Heading2"/>
      </w:pPr>
      <w:bookmarkStart w:id="0" w:name="meta-analysis-methods"/>
      <w:r>
        <w:t>Meta-analysis methods</w:t>
      </w:r>
    </w:p>
    <w:p w14:paraId="4734259D" w14:textId="77777777" w:rsidR="00EE28EA" w:rsidRDefault="00C62397">
      <w:pPr>
        <w:pStyle w:val="Heading3"/>
      </w:pPr>
      <w:bookmarkStart w:id="1" w:name="outcome-metric"/>
      <w:r>
        <w:t>Outcome metric</w:t>
      </w:r>
    </w:p>
    <w:p w14:paraId="3693D998" w14:textId="77777777" w:rsidR="00EE28EA" w:rsidRDefault="00C62397">
      <w:pPr>
        <w:pStyle w:val="FirstParagraph"/>
      </w:pPr>
      <w:r>
        <w:t xml:space="preserve">To maximize comparability of effects across studies, we used change scores from pretest to posttest as the outcome variable, expressed in </w:t>
      </w:r>
      <w:r>
        <w:rPr>
          <w:i/>
          <w:iCs/>
        </w:rPr>
        <w:t>z</w:t>
      </w:r>
      <w:r>
        <w:t xml:space="preserve">-scores. For group-level randomized control trials, we standardized </w:t>
      </w:r>
      <w:r>
        <w:rPr>
          <w:i/>
          <w:iCs/>
        </w:rPr>
        <w:t>z</w:t>
      </w:r>
      <w:r>
        <w:t xml:space="preserve">-scores using pooled pretest standard deviation across control and treatment groups. For individual-patient data case series, we computed </w:t>
      </w:r>
      <w:r>
        <w:rPr>
          <w:i/>
          <w:iCs/>
        </w:rPr>
        <w:t>z</w:t>
      </w:r>
      <w:r>
        <w:t xml:space="preserve">-scores in one of three ways. For studies that reported results as </w:t>
      </w:r>
      <w:r>
        <w:rPr>
          <w:i/>
          <w:iCs/>
        </w:rPr>
        <w:t>z</w:t>
      </w:r>
      <w:r>
        <w:t xml:space="preserve">-scores (e.g., based on test norms), we used the </w:t>
      </w:r>
      <w:r>
        <w:rPr>
          <w:i/>
          <w:iCs/>
        </w:rPr>
        <w:t>z</w:t>
      </w:r>
      <w:r>
        <w:t xml:space="preserve">-scores directly. For studies that reported results as percentile scores (e.g., based on test norms), we converted these to </w:t>
      </w:r>
      <w:r>
        <w:rPr>
          <w:i/>
          <w:iCs/>
        </w:rPr>
        <w:t>z</w:t>
      </w:r>
      <w:r>
        <w:t xml:space="preserve">-scores using the quantiles of the standard Normal distribution. For other studies, we estimated </w:t>
      </w:r>
      <w:r>
        <w:rPr>
          <w:i/>
          <w:iCs/>
        </w:rPr>
        <w:t>z</w:t>
      </w:r>
      <w:r>
        <w:t>-scores using the following procedure. We first converted normalized raw scores to reflect the proportion of the maximum possible score [POMP; Cohen et al. (1999)].</w:t>
      </w:r>
      <w:r>
        <w:rPr>
          <w:rStyle w:val="FootnoteReference"/>
        </w:rPr>
        <w:footnoteReference w:id="1"/>
      </w:r>
      <w:r>
        <w:t xml:space="preserve"> Next, we estimated a three-level random-intercept model for the pretest POMP scores, with individual test scores nested within patients nested within studies. From these models, we used the population intercept as the estimated mean POMP score and the patient-level random effects standard deviation as the estimated POMP score </w:t>
      </w:r>
      <w:r>
        <w:rPr>
          <w:i/>
          <w:iCs/>
        </w:rPr>
        <w:t>SD</w:t>
      </w:r>
      <w:r>
        <w:t xml:space="preserve">. We used this mean and </w:t>
      </w:r>
      <w:r>
        <w:rPr>
          <w:i/>
          <w:iCs/>
        </w:rPr>
        <w:t>SD</w:t>
      </w:r>
      <w:r>
        <w:t xml:space="preserve"> to standardize the pretest and posttest POMP scores.</w:t>
      </w:r>
    </w:p>
    <w:p w14:paraId="610F62B9" w14:textId="77777777" w:rsidR="00EE28EA" w:rsidRDefault="00C62397">
      <w:pPr>
        <w:pStyle w:val="Heading3"/>
      </w:pPr>
      <w:bookmarkStart w:id="2" w:name="group-level-rct"/>
      <w:bookmarkEnd w:id="1"/>
      <w:r>
        <w:t>Group-level RCT</w:t>
      </w:r>
    </w:p>
    <w:p w14:paraId="264B507D" w14:textId="1D27F446" w:rsidR="00EE28EA" w:rsidRDefault="00C62397">
      <w:pPr>
        <w:pStyle w:val="FirstParagraph"/>
      </w:pPr>
      <w:r>
        <w:t xml:space="preserve">For group-level RCT studies, we computed group-level effect sizes as the pretest-posttest-control group Hedges’ </w:t>
      </w:r>
      <w:r>
        <w:rPr>
          <w:i/>
          <w:iCs/>
        </w:rPr>
        <w:t>g</w:t>
      </w:r>
      <w:r>
        <w:t xml:space="preserve">: </w:t>
      </w:r>
      <m:oMath>
        <m:sSub>
          <m:sSubPr>
            <m:ctrlPr>
              <w:rPr>
                <w:rFonts w:ascii="Cambria Math" w:hAnsi="Cambria Math"/>
              </w:rPr>
            </m:ctrlPr>
          </m:sSubPr>
          <m:e>
            <m:r>
              <w:rPr>
                <w:rFonts w:ascii="Cambria Math" w:hAnsi="Cambria Math"/>
              </w:rPr>
              <m:t>g</m:t>
            </m:r>
          </m:e>
          <m:sub>
            <m:r>
              <w:rPr>
                <w:rFonts w:ascii="Cambria Math" w:hAnsi="Cambria Math"/>
              </w:rPr>
              <m:t>ppc</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trea</m:t>
            </m:r>
            <m:sSub>
              <m:sSubPr>
                <m:ctrlPr>
                  <w:rPr>
                    <w:rFonts w:ascii="Cambria Math" w:hAnsi="Cambria Math"/>
                  </w:rPr>
                </m:ctrlPr>
              </m:sSubPr>
              <m:e>
                <m:r>
                  <w:rPr>
                    <w:rFonts w:ascii="Cambria Math" w:hAnsi="Cambria Math"/>
                  </w:rPr>
                  <m:t>t</m:t>
                </m:r>
              </m:e>
              <m:sub>
                <m:r>
                  <w:rPr>
                    <w:rFonts w:ascii="Cambria Math" w:hAnsi="Cambria Math"/>
                  </w:rPr>
                  <m:t>post</m:t>
                </m:r>
              </m:sub>
            </m:sSub>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trea</m:t>
            </m:r>
            <m:sSub>
              <m:sSubPr>
                <m:ctrlPr>
                  <w:rPr>
                    <w:rFonts w:ascii="Cambria Math" w:hAnsi="Cambria Math"/>
                  </w:rPr>
                </m:ctrlPr>
              </m:sSubPr>
              <m:e>
                <m:r>
                  <w:rPr>
                    <w:rFonts w:ascii="Cambria Math" w:hAnsi="Cambria Math"/>
                  </w:rPr>
                  <m:t>t</m:t>
                </m:r>
              </m:e>
              <m:sub>
                <m:r>
                  <w:rPr>
                    <w:rFonts w:ascii="Cambria Math" w:hAnsi="Cambria Math"/>
                  </w:rPr>
                  <m:t>pre</m:t>
                </m:r>
              </m:sub>
            </m:sSub>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cont</m:t>
            </m:r>
            <m:sSub>
              <m:sSubPr>
                <m:ctrlPr>
                  <w:rPr>
                    <w:rFonts w:ascii="Cambria Math" w:hAnsi="Cambria Math"/>
                  </w:rPr>
                </m:ctrlPr>
              </m:sSubPr>
              <m:e>
                <m:r>
                  <w:rPr>
                    <w:rFonts w:ascii="Cambria Math" w:hAnsi="Cambria Math"/>
                  </w:rPr>
                  <m:t>r</m:t>
                </m:r>
              </m:e>
              <m:sub>
                <m:r>
                  <w:rPr>
                    <w:rFonts w:ascii="Cambria Math" w:hAnsi="Cambria Math"/>
                  </w:rPr>
                  <m:t>post</m:t>
                </m:r>
              </m:sub>
            </m:sSub>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cont</m:t>
            </m:r>
            <m:sSub>
              <m:sSubPr>
                <m:ctrlPr>
                  <w:rPr>
                    <w:rFonts w:ascii="Cambria Math" w:hAnsi="Cambria Math"/>
                  </w:rPr>
                </m:ctrlPr>
              </m:sSubPr>
              <m:e>
                <m:r>
                  <w:rPr>
                    <w:rFonts w:ascii="Cambria Math" w:hAnsi="Cambria Math"/>
                  </w:rPr>
                  <m:t>r</m:t>
                </m:r>
              </m:e>
              <m:sub>
                <m:r>
                  <w:rPr>
                    <w:rFonts w:ascii="Cambria Math" w:hAnsi="Cambria Math"/>
                  </w:rPr>
                  <m:t>pre</m:t>
                </m:r>
              </m:sub>
            </m:sSub>
          </m:sub>
        </m:sSub>
        <m:r>
          <m:rPr>
            <m:sty m:val="p"/>
          </m:rPr>
          <w:rPr>
            <w:rFonts w:ascii="Cambria Math" w:hAnsi="Cambria Math"/>
          </w:rPr>
          <m:t>)</m:t>
        </m:r>
      </m:oMath>
      <w:r>
        <w:t xml:space="preserve"> (Morris, 2003). We computed the variance for ea</w:t>
      </w:r>
      <w:proofErr w:type="spellStart"/>
      <w:r>
        <w:t>ch</w:t>
      </w:r>
      <w:proofErr w:type="spellEnd"/>
      <w:r>
        <w:t xml:space="preserve"> </w:t>
      </w:r>
      <w:r>
        <w:rPr>
          <w:i/>
          <w:iCs/>
        </w:rPr>
        <w:t>g</w:t>
      </w:r>
      <w:r>
        <w:t xml:space="preserve"> using the method of Morris (2003). We estimated multilevel mixed effects meta-regression models to account for effect size dependency, with random intercepts for each study. We first fit an overall meta-analysis combining all effect sizes. Second, we fit additional meta-regression models including potential moderator variables. For these meta-regression models, we included random slopes for the ability </w:t>
      </w:r>
      <w:ins w:id="3" w:author="Brenton Wiernik" w:date="2021-06-03T14:29:00Z">
        <w:r w:rsidR="00282D49" w:rsidRPr="00282D49">
          <w:t>domain</w:t>
        </w:r>
        <w:r w:rsidR="00282D49">
          <w:t xml:space="preserve"> </w:t>
        </w:r>
      </w:ins>
      <w:del w:id="4" w:author="Brenton Wiernik" w:date="2021-06-03T14:29:00Z">
        <w:r w:rsidDel="00282D49">
          <w:delText xml:space="preserve">category </w:delText>
        </w:r>
      </w:del>
      <w:r>
        <w:t xml:space="preserve">moderator nested within studies (Konstantopoulos, 2011). We used a </w:t>
      </w:r>
      <w:proofErr w:type="spellStart"/>
      <w:r>
        <w:t>homoskedastic</w:t>
      </w:r>
      <w:proofErr w:type="spellEnd"/>
      <w:r>
        <w:t xml:space="preserve"> compound symmetric structure for the random effects, </w:t>
      </w:r>
      <w:r>
        <w:lastRenderedPageBreak/>
        <w:t>estimating a single random effects variance and correlation for all abilities.</w:t>
      </w:r>
      <w:r>
        <w:rPr>
          <w:rStyle w:val="FootnoteReference"/>
        </w:rPr>
        <w:footnoteReference w:id="2"/>
      </w:r>
      <w:r>
        <w:t xml:space="preserve"> We estimated the amount of heterogeneity (i.e., </w:t>
      </w:r>
      <m:oMath>
        <m:r>
          <w:rPr>
            <w:rFonts w:ascii="Cambria Math" w:hAnsi="Cambria Math"/>
          </w:rPr>
          <m:t>τ</m:t>
        </m:r>
      </m:oMath>
      <w:r>
        <w:t>) using the restricted maximum-likelihood estimator (Viechtbauer, 2005). We comp</w:t>
      </w:r>
      <w:proofErr w:type="spellStart"/>
      <w:r>
        <w:t>uted</w:t>
      </w:r>
      <w:proofErr w:type="spellEnd"/>
      <w:r>
        <w:t xml:space="preserve"> confidence intervals for meta-regression coefficients and mean treatment effects using the Knapp and Hartung (Knapp &amp; Hartung, 2003) </w:t>
      </w:r>
      <m:oMath>
        <m:r>
          <w:rPr>
            <w:rFonts w:ascii="Cambria Math" w:hAnsi="Cambria Math"/>
          </w:rPr>
          <m:t>t</m:t>
        </m:r>
      </m:oMath>
      <w:r>
        <w:t xml:space="preserve">-distribution method and for the random </w:t>
      </w:r>
      <w:proofErr w:type="gramStart"/>
      <w:r>
        <w:t>effects</w:t>
      </w:r>
      <w:proofErr w:type="gramEnd"/>
      <w:r>
        <w:t xml:space="preserve"> components using profile likelihood. We estimated models using </w:t>
      </w:r>
      <w:r>
        <w:rPr>
          <w:i/>
          <w:iCs/>
        </w:rPr>
        <w:t>R</w:t>
      </w:r>
      <w:r>
        <w:t xml:space="preserve"> (version 4.1.0) (R Core Team, 2021) and the </w:t>
      </w:r>
      <w:r>
        <w:rPr>
          <w:i/>
          <w:iCs/>
        </w:rPr>
        <w:t>metafor</w:t>
      </w:r>
      <w:r>
        <w:t xml:space="preserve"> package (version 2.4-0) (</w:t>
      </w:r>
      <w:proofErr w:type="spellStart"/>
      <w:r>
        <w:t>Viechtbauer</w:t>
      </w:r>
      <w:proofErr w:type="spellEnd"/>
      <w:r>
        <w:t>, 2010).</w:t>
      </w:r>
      <w:r>
        <w:rPr>
          <w:rStyle w:val="FootnoteReference"/>
        </w:rPr>
        <w:footnoteReference w:id="3"/>
      </w:r>
    </w:p>
    <w:p w14:paraId="325B99DC" w14:textId="77777777" w:rsidR="00EE28EA" w:rsidRDefault="00C62397">
      <w:pPr>
        <w:pStyle w:val="Heading3"/>
      </w:pPr>
      <w:bookmarkStart w:id="5" w:name="individual-patient-data-ipd-case-series"/>
      <w:bookmarkEnd w:id="2"/>
      <w:r>
        <w:t>Individual patient data (IPD) case series</w:t>
      </w:r>
    </w:p>
    <w:p w14:paraId="7F2A6D93" w14:textId="77777777" w:rsidR="00EE28EA" w:rsidRDefault="00C62397">
      <w:pPr>
        <w:pStyle w:val="FirstParagraph"/>
      </w:pPr>
      <w:r>
        <w:t xml:space="preserve">For the IPD case series studies, we computed individual-level scores as the difference between pretest and posttest </w:t>
      </w:r>
      <w:r>
        <w:rPr>
          <w:i/>
          <w:iCs/>
        </w:rPr>
        <w:t>z</w:t>
      </w:r>
      <w:r>
        <w:t xml:space="preserve">-scores (the mean difference in </w:t>
      </w:r>
      <w:proofErr w:type="gramStart"/>
      <w:r>
        <w:t>this scores</w:t>
      </w:r>
      <w:proofErr w:type="gramEnd"/>
      <w:r>
        <w:t xml:space="preserve"> is the pretest-posttest Hedges’ </w:t>
      </w:r>
      <w:r>
        <w:rPr>
          <w:i/>
          <w:iCs/>
        </w:rPr>
        <w:t>g</w:t>
      </w:r>
      <w:r>
        <w:t xml:space="preserve">, </w:t>
      </w:r>
      <m:oMath>
        <m:sSub>
          <m:sSubPr>
            <m:ctrlPr>
              <w:rPr>
                <w:rFonts w:ascii="Cambria Math" w:hAnsi="Cambria Math"/>
              </w:rPr>
            </m:ctrlPr>
          </m:sSubPr>
          <m:e>
            <m:r>
              <w:rPr>
                <w:rFonts w:ascii="Cambria Math" w:hAnsi="Cambria Math"/>
              </w:rPr>
              <m:t>g</m:t>
            </m:r>
          </m:e>
          <m:sub>
            <m:r>
              <w:rPr>
                <w:rFonts w:ascii="Cambria Math" w:hAnsi="Cambria Math"/>
              </w:rPr>
              <m:t>pp</m:t>
            </m:r>
          </m:sub>
        </m:sSub>
      </m:oMath>
      <w:r>
        <w:t xml:space="preserve">). We then pooled data across studies using a three-level random-effects IPD meta-analysis, with individual scores nested within patients nested within studies (Riley et al., 2010). </w:t>
      </w:r>
      <w:proofErr w:type="gramStart"/>
      <w:r>
        <w:t>Similar to</w:t>
      </w:r>
      <w:proofErr w:type="gramEnd"/>
      <w:r>
        <w:t xml:space="preserve"> the group-level RCT meta-analyses, we first fit an overall model including all data points with no moderators, then fit additional models including potential moderator variables as predictors. For these models, we included random intercepts for patients and studies.</w:t>
      </w:r>
      <w:r>
        <w:rPr>
          <w:rStyle w:val="FootnoteReference"/>
        </w:rPr>
        <w:footnoteReference w:id="4"/>
      </w:r>
      <w:r>
        <w:t xml:space="preserve"> We estimated random effects components using REML and computed confidence intervals using profile likelihood. We estimated models using </w:t>
      </w:r>
      <w:r>
        <w:rPr>
          <w:i/>
          <w:iCs/>
        </w:rPr>
        <w:t>R</w:t>
      </w:r>
      <w:r>
        <w:t xml:space="preserve"> (version 4.1.0) (R Core Team, 2021) and the </w:t>
      </w:r>
      <w:r>
        <w:rPr>
          <w:i/>
          <w:iCs/>
        </w:rPr>
        <w:t>lme4</w:t>
      </w:r>
      <w:r>
        <w:t xml:space="preserve"> package (version 1.1-27) (Bates et al., 2015).</w:t>
      </w:r>
    </w:p>
    <w:p w14:paraId="19BAACBF" w14:textId="77777777" w:rsidR="00EE28EA" w:rsidRDefault="00C62397">
      <w:pPr>
        <w:pStyle w:val="Heading3"/>
      </w:pPr>
      <w:bookmarkStart w:id="12" w:name="moderator-analyses"/>
      <w:bookmarkEnd w:id="5"/>
      <w:r>
        <w:t>Moderator Analyses</w:t>
      </w:r>
    </w:p>
    <w:p w14:paraId="2981D71B" w14:textId="55C949FD" w:rsidR="00EE28EA" w:rsidRDefault="00C62397">
      <w:pPr>
        <w:pStyle w:val="FirstParagraph"/>
      </w:pPr>
      <w:r>
        <w:t xml:space="preserve">For the RCT meta-analyses, we fit a meta-regression model including (1) </w:t>
      </w:r>
      <w:commentRangeStart w:id="13"/>
      <w:commentRangeStart w:id="14"/>
      <w:del w:id="15" w:author="Brenton Wiernik" w:date="2021-06-03T14:21:00Z">
        <w:r w:rsidDel="0046311E">
          <w:delText xml:space="preserve">broad </w:delText>
        </w:r>
      </w:del>
      <w:r>
        <w:t xml:space="preserve">ability </w:t>
      </w:r>
      <w:commentRangeEnd w:id="13"/>
      <w:r w:rsidR="00FF03BF">
        <w:rPr>
          <w:rStyle w:val="CommentReference"/>
        </w:rPr>
        <w:commentReference w:id="13"/>
      </w:r>
      <w:commentRangeEnd w:id="14"/>
      <w:r w:rsidR="00282D49">
        <w:rPr>
          <w:rStyle w:val="CommentReference"/>
        </w:rPr>
        <w:commentReference w:id="14"/>
      </w:r>
      <w:del w:id="16" w:author="Brenton Wiernik" w:date="2021-06-03T14:23:00Z">
        <w:r w:rsidDel="0046311E">
          <w:delText>category</w:delText>
        </w:r>
      </w:del>
      <w:ins w:id="17" w:author="Brenton Wiernik" w:date="2021-06-03T14:23:00Z">
        <w:r w:rsidR="0046311E">
          <w:t>domain</w:t>
        </w:r>
      </w:ins>
      <w:r>
        <w:t xml:space="preserve">, (2) whether the study used a validated test or ad hoc measure, and (3) the </w:t>
      </w:r>
      <w:ins w:id="18" w:author="Brenton Wiernik" w:date="2021-06-03T14:24:00Z">
        <w:r w:rsidR="0046311E" w:rsidRPr="0046311E">
          <w:t>domain</w:t>
        </w:r>
      </w:ins>
      <w:del w:id="19" w:author="Brenton Wiernik" w:date="2021-06-03T14:24:00Z">
        <w:r w:rsidDel="0046311E">
          <w:delText>category</w:delText>
        </w:r>
      </w:del>
      <w:r>
        <w:t xml:space="preserve"> × validated interaction as moderators. Next, we fit another model adding (1) the mean months post-onset (MPO) across treatment and control groups and (2) the difference in mean MPO between treatment and control groups as additional moderators.</w:t>
      </w:r>
    </w:p>
    <w:p w14:paraId="7525F7BA" w14:textId="4439461F" w:rsidR="00EE28EA" w:rsidRDefault="00C62397">
      <w:pPr>
        <w:pStyle w:val="BodyText"/>
      </w:pPr>
      <w:r>
        <w:t xml:space="preserve">For the IPD meta-analyses, we also fit a meta-regression model including (1) </w:t>
      </w:r>
      <w:del w:id="20" w:author="Brenton Wiernik" w:date="2021-06-03T14:24:00Z">
        <w:r w:rsidDel="0046311E">
          <w:delText xml:space="preserve">broad </w:delText>
        </w:r>
      </w:del>
      <w:r>
        <w:t>ability</w:t>
      </w:r>
      <w:ins w:id="21" w:author="Brenton Wiernik" w:date="2021-06-03T14:24:00Z">
        <w:r w:rsidR="0046311E">
          <w:t xml:space="preserve"> </w:t>
        </w:r>
        <w:r w:rsidR="0046311E" w:rsidRPr="0046311E">
          <w:t>domain</w:t>
        </w:r>
      </w:ins>
      <w:del w:id="22" w:author="Brenton Wiernik" w:date="2021-06-03T14:24:00Z">
        <w:r w:rsidDel="0046311E">
          <w:delText xml:space="preserve"> category</w:delText>
        </w:r>
      </w:del>
      <w:r>
        <w:t xml:space="preserve">, (2) whether the study used a validated test or ad hoc measure, and (3) the </w:t>
      </w:r>
      <w:ins w:id="23" w:author="Brenton Wiernik" w:date="2021-06-03T14:25:00Z">
        <w:r w:rsidR="0046311E" w:rsidRPr="0046311E">
          <w:t>domain</w:t>
        </w:r>
      </w:ins>
      <w:del w:id="24" w:author="Brenton Wiernik" w:date="2021-06-03T14:25:00Z">
        <w:r w:rsidDel="0046311E">
          <w:delText>category</w:delText>
        </w:r>
      </w:del>
      <w:r>
        <w:t xml:space="preserve"> × validated interaction as moderators. We then fit 3 additional models adding one moderator at a time to this baseline model. First, we fit a model adding </w:t>
      </w:r>
      <w:commentRangeStart w:id="25"/>
      <w:commentRangeStart w:id="26"/>
      <w:r>
        <w:t>individual-level MPO</w:t>
      </w:r>
      <w:commentRangeEnd w:id="25"/>
      <w:r w:rsidR="00B3264A">
        <w:rPr>
          <w:rStyle w:val="CommentReference"/>
        </w:rPr>
        <w:commentReference w:id="25"/>
      </w:r>
      <w:commentRangeEnd w:id="26"/>
      <w:r w:rsidR="00C56D18">
        <w:rPr>
          <w:rStyle w:val="CommentReference"/>
        </w:rPr>
        <w:commentReference w:id="26"/>
      </w:r>
      <w:r>
        <w:t xml:space="preserve">. Second, we fit a model adding whether a study used the original MIT protocol or a modified protocol. Third, we fit a model including whether the tested stimuli for the </w:t>
      </w:r>
      <w:r>
        <w:lastRenderedPageBreak/>
        <w:t xml:space="preserve">outcome were also included in the training set (“trained”) or not (“untrained”). For this third analysis, all studies used ad hoc measures of language comprehension, </w:t>
      </w:r>
      <w:commentRangeStart w:id="27"/>
      <w:commentRangeStart w:id="28"/>
      <w:r>
        <w:t xml:space="preserve">so the </w:t>
      </w:r>
      <w:ins w:id="29" w:author="Brenton Wiernik" w:date="2021-06-03T14:25:00Z">
        <w:r w:rsidR="00E14DD6" w:rsidRPr="00E14DD6">
          <w:t>domain</w:t>
        </w:r>
      </w:ins>
      <w:del w:id="30" w:author="Brenton Wiernik" w:date="2021-06-03T14:25:00Z">
        <w:r w:rsidDel="00E14DD6">
          <w:delText>category</w:delText>
        </w:r>
      </w:del>
      <w:r>
        <w:t xml:space="preserve"> and validation moderators </w:t>
      </w:r>
      <w:commentRangeEnd w:id="27"/>
      <w:r w:rsidR="007A1417">
        <w:rPr>
          <w:rStyle w:val="CommentReference"/>
        </w:rPr>
        <w:commentReference w:id="27"/>
      </w:r>
      <w:commentRangeEnd w:id="28"/>
      <w:r w:rsidR="00E14DD6">
        <w:rPr>
          <w:rStyle w:val="CommentReference"/>
        </w:rPr>
        <w:commentReference w:id="28"/>
      </w:r>
      <w:r>
        <w:t>were omitted from the model.</w:t>
      </w:r>
    </w:p>
    <w:p w14:paraId="4C9DA15E" w14:textId="77777777" w:rsidR="00EE28EA" w:rsidRDefault="00C62397">
      <w:pPr>
        <w:pStyle w:val="Heading2"/>
      </w:pPr>
      <w:bookmarkStart w:id="31" w:name="results"/>
      <w:bookmarkEnd w:id="0"/>
      <w:bookmarkEnd w:id="12"/>
      <w:r>
        <w:t>Results</w:t>
      </w:r>
    </w:p>
    <w:p w14:paraId="5644644B" w14:textId="60D042FD" w:rsidR="00EE28EA" w:rsidRDefault="00C62397">
      <w:pPr>
        <w:pStyle w:val="FirstParagraph"/>
      </w:pPr>
      <w:r>
        <w:t xml:space="preserve">Study-level standardized mean difference scores and meta-analytic mean differences by broad ability </w:t>
      </w:r>
      <w:ins w:id="32" w:author="Brenton Wiernik" w:date="2021-06-03T14:25:00Z">
        <w:r w:rsidR="00E14DD6" w:rsidRPr="00E14DD6">
          <w:t>domain</w:t>
        </w:r>
      </w:ins>
      <w:del w:id="33" w:author="Brenton Wiernik" w:date="2021-06-03T14:25:00Z">
        <w:r w:rsidDel="00E14DD6">
          <w:delText>category</w:delText>
        </w:r>
      </w:del>
      <w:r>
        <w:t xml:space="preserve"> are shown in Figure 2. Full meta-regression results tables are available in the online supplemental materials.</w:t>
      </w:r>
    </w:p>
    <w:p w14:paraId="18C88696" w14:textId="77777777" w:rsidR="00EE28EA" w:rsidRDefault="00C62397">
      <w:pPr>
        <w:pStyle w:val="Heading4"/>
      </w:pPr>
      <w:bookmarkStart w:id="34" w:name="figure-2.-results-of-meta-analyses"/>
      <w:commentRangeStart w:id="35"/>
      <w:commentRangeStart w:id="36"/>
      <w:r>
        <w:lastRenderedPageBreak/>
        <w:t>Figure 2</w:t>
      </w:r>
      <w:commentRangeEnd w:id="35"/>
      <w:r w:rsidR="001D750C">
        <w:rPr>
          <w:rStyle w:val="CommentReference"/>
          <w:rFonts w:asciiTheme="minorHAnsi" w:eastAsiaTheme="minorHAnsi" w:hAnsiTheme="minorHAnsi" w:cstheme="minorBidi"/>
          <w:bCs w:val="0"/>
          <w:i w:val="0"/>
          <w:color w:val="auto"/>
        </w:rPr>
        <w:commentReference w:id="35"/>
      </w:r>
      <w:commentRangeEnd w:id="36"/>
      <w:r w:rsidR="004E0D67">
        <w:rPr>
          <w:rStyle w:val="CommentReference"/>
          <w:rFonts w:asciiTheme="minorHAnsi" w:eastAsiaTheme="minorHAnsi" w:hAnsiTheme="minorHAnsi" w:cstheme="minorBidi"/>
          <w:bCs w:val="0"/>
          <w:i w:val="0"/>
          <w:color w:val="auto"/>
        </w:rPr>
        <w:commentReference w:id="36"/>
      </w:r>
      <w:r>
        <w:t>. Results of meta-analyses</w:t>
      </w:r>
    </w:p>
    <w:p w14:paraId="44755AA4" w14:textId="660F71E1" w:rsidR="00EE28EA" w:rsidRDefault="00C62397">
      <w:pPr>
        <w:pStyle w:val="FirstParagraph"/>
        <w:rPr>
          <w:ins w:id="37" w:author="Brenton Wiernik" w:date="2021-06-03T15:22:00Z"/>
        </w:rPr>
      </w:pPr>
      <w:del w:id="38" w:author="Brenton Wiernik" w:date="2021-06-03T15:21:00Z">
        <w:r w:rsidDel="00CF0B77">
          <w:rPr>
            <w:noProof/>
          </w:rPr>
          <w:drawing>
            <wp:inline distT="0" distB="0" distL="0" distR="0" wp14:anchorId="44EF24EF" wp14:editId="23B082A3">
              <wp:extent cx="5333999" cy="76199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5333999" cy="7619999"/>
                      </a:xfrm>
                      <a:prstGeom prst="rect">
                        <a:avLst/>
                      </a:prstGeom>
                    </pic:spPr>
                  </pic:pic>
                </a:graphicData>
              </a:graphic>
            </wp:inline>
          </w:drawing>
        </w:r>
      </w:del>
      <w:ins w:id="39" w:author="Brenton Wiernik" w:date="2021-06-03T15:22:00Z">
        <w:r w:rsidR="00CF0B77">
          <w:rPr>
            <w:noProof/>
          </w:rPr>
          <w:drawing>
            <wp:inline distT="0" distB="0" distL="0" distR="0" wp14:anchorId="242D2725" wp14:editId="6E98CC30">
              <wp:extent cx="4874821" cy="6964029"/>
              <wp:effectExtent l="0" t="0" r="2540" b="889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881414" cy="6973447"/>
                      </a:xfrm>
                      <a:prstGeom prst="rect">
                        <a:avLst/>
                      </a:prstGeom>
                    </pic:spPr>
                  </pic:pic>
                </a:graphicData>
              </a:graphic>
            </wp:inline>
          </w:drawing>
        </w:r>
      </w:ins>
    </w:p>
    <w:p w14:paraId="7990A864" w14:textId="03D06CAB" w:rsidR="00CF0B77" w:rsidRPr="00AC7265" w:rsidRDefault="00CF0B77" w:rsidP="00CF0B77">
      <w:pPr>
        <w:pStyle w:val="BodyText"/>
        <w:rPr>
          <w:sz w:val="20"/>
          <w:szCs w:val="20"/>
          <w:rPrChange w:id="40" w:author="Brenton Wiernik" w:date="2021-06-03T15:26:00Z">
            <w:rPr/>
          </w:rPrChange>
        </w:rPr>
        <w:pPrChange w:id="41" w:author="Brenton Wiernik" w:date="2021-06-03T15:22:00Z">
          <w:pPr>
            <w:pStyle w:val="FirstParagraph"/>
          </w:pPr>
        </w:pPrChange>
      </w:pPr>
      <w:ins w:id="42" w:author="Brenton Wiernik" w:date="2021-06-03T15:22:00Z">
        <w:r w:rsidRPr="00AC7265">
          <w:rPr>
            <w:i/>
            <w:iCs/>
            <w:sz w:val="20"/>
            <w:szCs w:val="20"/>
            <w:rPrChange w:id="43" w:author="Brenton Wiernik" w:date="2021-06-03T15:26:00Z">
              <w:rPr/>
            </w:rPrChange>
          </w:rPr>
          <w:t>Note.</w:t>
        </w:r>
        <w:r w:rsidRPr="00AC7265">
          <w:rPr>
            <w:sz w:val="20"/>
            <w:szCs w:val="20"/>
            <w:rPrChange w:id="44" w:author="Brenton Wiernik" w:date="2021-06-03T15:26:00Z">
              <w:rPr/>
            </w:rPrChange>
          </w:rPr>
          <w:t xml:space="preserve"> Points are study-level standardized mean pretest-posttest difference scores, either adjusted for a control group (</w:t>
        </w:r>
        <w:proofErr w:type="spellStart"/>
        <w:r w:rsidRPr="00AC7265">
          <w:rPr>
            <w:i/>
            <w:iCs/>
            <w:sz w:val="20"/>
            <w:szCs w:val="20"/>
            <w:rPrChange w:id="45" w:author="Brenton Wiernik" w:date="2021-06-03T15:26:00Z">
              <w:rPr/>
            </w:rPrChange>
          </w:rPr>
          <w:t>g</w:t>
        </w:r>
        <w:r w:rsidRPr="00AC7265">
          <w:rPr>
            <w:i/>
            <w:iCs/>
            <w:sz w:val="20"/>
            <w:szCs w:val="20"/>
            <w:vertAlign w:val="subscript"/>
            <w:rPrChange w:id="46" w:author="Brenton Wiernik" w:date="2021-06-03T15:26:00Z">
              <w:rPr/>
            </w:rPrChange>
          </w:rPr>
          <w:t>ppc</w:t>
        </w:r>
        <w:proofErr w:type="spellEnd"/>
        <w:r w:rsidRPr="00AC7265">
          <w:rPr>
            <w:sz w:val="20"/>
            <w:szCs w:val="20"/>
            <w:rPrChange w:id="47" w:author="Brenton Wiernik" w:date="2021-06-03T15:26:00Z">
              <w:rPr/>
            </w:rPrChange>
          </w:rPr>
          <w:t>) or not (</w:t>
        </w:r>
      </w:ins>
      <w:proofErr w:type="spellStart"/>
      <w:ins w:id="48" w:author="Brenton Wiernik" w:date="2021-06-03T15:24:00Z">
        <w:r w:rsidRPr="00AC7265">
          <w:rPr>
            <w:i/>
            <w:iCs/>
            <w:sz w:val="20"/>
            <w:szCs w:val="20"/>
            <w:rPrChange w:id="49" w:author="Brenton Wiernik" w:date="2021-06-03T15:26:00Z">
              <w:rPr>
                <w:i/>
                <w:iCs/>
              </w:rPr>
            </w:rPrChange>
          </w:rPr>
          <w:t>g</w:t>
        </w:r>
        <w:r w:rsidRPr="00AC7265">
          <w:rPr>
            <w:i/>
            <w:iCs/>
            <w:sz w:val="20"/>
            <w:szCs w:val="20"/>
            <w:vertAlign w:val="subscript"/>
            <w:rPrChange w:id="50" w:author="Brenton Wiernik" w:date="2021-06-03T15:26:00Z">
              <w:rPr>
                <w:i/>
                <w:iCs/>
                <w:vertAlign w:val="subscript"/>
              </w:rPr>
            </w:rPrChange>
          </w:rPr>
          <w:t>pp</w:t>
        </w:r>
      </w:ins>
      <w:proofErr w:type="spellEnd"/>
      <w:ins w:id="51" w:author="Brenton Wiernik" w:date="2021-06-03T15:22:00Z">
        <w:r w:rsidRPr="00AC7265">
          <w:rPr>
            <w:sz w:val="20"/>
            <w:szCs w:val="20"/>
            <w:rPrChange w:id="52" w:author="Brenton Wiernik" w:date="2021-06-03T15:26:00Z">
              <w:rPr/>
            </w:rPrChange>
          </w:rPr>
          <w:t xml:space="preserve">). Points with different colors drawn from different studies. </w:t>
        </w:r>
      </w:ins>
      <w:ins w:id="53" w:author="Brenton Wiernik" w:date="2021-06-03T15:25:00Z">
        <w:r w:rsidRPr="00AC7265">
          <w:rPr>
            <w:sz w:val="20"/>
            <w:szCs w:val="20"/>
            <w:rPrChange w:id="54" w:author="Brenton Wiernik" w:date="2021-06-03T15:26:00Z">
              <w:rPr/>
            </w:rPrChange>
          </w:rPr>
          <w:t>●</w:t>
        </w:r>
      </w:ins>
      <w:ins w:id="55" w:author="Brenton Wiernik" w:date="2021-06-03T15:22:00Z">
        <w:r w:rsidRPr="00AC7265">
          <w:rPr>
            <w:sz w:val="20"/>
            <w:szCs w:val="20"/>
            <w:rPrChange w:id="56" w:author="Brenton Wiernik" w:date="2021-06-03T15:26:00Z">
              <w:rPr/>
            </w:rPrChange>
          </w:rPr>
          <w:t xml:space="preserve"> = validated measure; </w:t>
        </w:r>
      </w:ins>
      <w:ins w:id="57" w:author="Brenton Wiernik" w:date="2021-06-03T15:25:00Z">
        <w:r w:rsidRPr="00AC7265">
          <w:rPr>
            <w:sz w:val="20"/>
            <w:szCs w:val="20"/>
            <w:rPrChange w:id="58" w:author="Brenton Wiernik" w:date="2021-06-03T15:26:00Z">
              <w:rPr/>
            </w:rPrChange>
          </w:rPr>
          <w:t>▲</w:t>
        </w:r>
      </w:ins>
      <w:ins w:id="59" w:author="Brenton Wiernik" w:date="2021-06-03T15:22:00Z">
        <w:r w:rsidRPr="00AC7265">
          <w:rPr>
            <w:sz w:val="20"/>
            <w:szCs w:val="20"/>
            <w:rPrChange w:id="60" w:author="Brenton Wiernik" w:date="2021-06-03T15:26:00Z">
              <w:rPr/>
            </w:rPrChange>
          </w:rPr>
          <w:t xml:space="preserve"> = unvalidated measure.</w:t>
        </w:r>
      </w:ins>
      <w:ins w:id="61" w:author="Brenton Wiernik" w:date="2021-06-03T15:25:00Z">
        <w:r w:rsidRPr="00AC7265">
          <w:rPr>
            <w:sz w:val="20"/>
            <w:szCs w:val="20"/>
            <w:rPrChange w:id="62" w:author="Brenton Wiernik" w:date="2021-06-03T15:26:00Z">
              <w:rPr/>
            </w:rPrChange>
          </w:rPr>
          <w:t xml:space="preserve"> </w:t>
        </w:r>
      </w:ins>
      <w:ins w:id="63" w:author="Brenton Wiernik" w:date="2021-06-03T15:22:00Z">
        <w:r w:rsidRPr="00AC7265">
          <w:rPr>
            <w:sz w:val="20"/>
            <w:szCs w:val="20"/>
            <w:rPrChange w:id="64" w:author="Brenton Wiernik" w:date="2021-06-03T15:26:00Z">
              <w:rPr/>
            </w:rPrChange>
          </w:rPr>
          <w:t xml:space="preserve">Large points are mean </w:t>
        </w:r>
        <w:r w:rsidRPr="00AC7265">
          <w:rPr>
            <w:i/>
            <w:iCs/>
            <w:sz w:val="20"/>
            <w:szCs w:val="20"/>
            <w:rPrChange w:id="65" w:author="Brenton Wiernik" w:date="2021-06-03T15:26:00Z">
              <w:rPr/>
            </w:rPrChange>
          </w:rPr>
          <w:t>g</w:t>
        </w:r>
        <w:r w:rsidRPr="00AC7265">
          <w:rPr>
            <w:sz w:val="20"/>
            <w:szCs w:val="20"/>
            <w:rPrChange w:id="66" w:author="Brenton Wiernik" w:date="2021-06-03T15:26:00Z">
              <w:rPr/>
            </w:rPrChange>
          </w:rPr>
          <w:t xml:space="preserve"> with 66% (thick bar) and 95% confidence (thin bar) intervals and </w:t>
        </w:r>
      </w:ins>
      <w:ins w:id="67" w:author="Brenton Wiernik" w:date="2021-06-03T15:25:00Z">
        <w:r w:rsidRPr="00AC7265">
          <w:rPr>
            <w:i/>
            <w:iCs/>
            <w:sz w:val="20"/>
            <w:szCs w:val="20"/>
            <w:rPrChange w:id="68" w:author="Brenton Wiernik" w:date="2021-06-03T15:26:00Z">
              <w:rPr>
                <w:i/>
                <w:iCs/>
              </w:rPr>
            </w:rPrChange>
          </w:rPr>
          <w:t>t</w:t>
        </w:r>
      </w:ins>
      <w:ins w:id="69" w:author="Brenton Wiernik" w:date="2021-06-03T15:22:00Z">
        <w:r w:rsidRPr="00AC7265">
          <w:rPr>
            <w:sz w:val="20"/>
            <w:szCs w:val="20"/>
            <w:rPrChange w:id="70" w:author="Brenton Wiernik" w:date="2021-06-03T15:26:00Z">
              <w:rPr/>
            </w:rPrChange>
          </w:rPr>
          <w:t>-distribution confidence densities.</w:t>
        </w:r>
      </w:ins>
      <w:ins w:id="71" w:author="Brenton Wiernik" w:date="2021-06-03T15:25:00Z">
        <w:r w:rsidRPr="00AC7265">
          <w:rPr>
            <w:sz w:val="20"/>
            <w:szCs w:val="20"/>
            <w:rPrChange w:id="72" w:author="Brenton Wiernik" w:date="2021-06-03T15:26:00Z">
              <w:rPr/>
            </w:rPrChange>
          </w:rPr>
          <w:t xml:space="preserve"> </w:t>
        </w:r>
      </w:ins>
      <w:ins w:id="73" w:author="Brenton Wiernik" w:date="2021-06-03T15:22:00Z">
        <w:r w:rsidRPr="00AC7265">
          <w:rPr>
            <w:sz w:val="20"/>
            <w:szCs w:val="20"/>
            <w:rPrChange w:id="74" w:author="Brenton Wiernik" w:date="2021-06-03T15:26:00Z">
              <w:rPr/>
            </w:rPrChange>
          </w:rPr>
          <w:t xml:space="preserve">For case series, one aphasia severity study with </w:t>
        </w:r>
        <w:proofErr w:type="spellStart"/>
        <w:r w:rsidRPr="00AC7265">
          <w:rPr>
            <w:i/>
            <w:iCs/>
            <w:sz w:val="20"/>
            <w:szCs w:val="20"/>
            <w:rPrChange w:id="75" w:author="Brenton Wiernik" w:date="2021-06-03T15:26:00Z">
              <w:rPr/>
            </w:rPrChange>
          </w:rPr>
          <w:t>g</w:t>
        </w:r>
        <w:r w:rsidRPr="00AC7265">
          <w:rPr>
            <w:i/>
            <w:iCs/>
            <w:sz w:val="20"/>
            <w:szCs w:val="20"/>
            <w:vertAlign w:val="subscript"/>
            <w:rPrChange w:id="76" w:author="Brenton Wiernik" w:date="2021-06-03T15:26:00Z">
              <w:rPr/>
            </w:rPrChange>
          </w:rPr>
          <w:t>ppc</w:t>
        </w:r>
        <w:proofErr w:type="spellEnd"/>
        <w:r w:rsidRPr="00AC7265">
          <w:rPr>
            <w:sz w:val="20"/>
            <w:szCs w:val="20"/>
            <w:rPrChange w:id="77" w:author="Brenton Wiernik" w:date="2021-06-03T15:26:00Z">
              <w:rPr/>
            </w:rPrChange>
          </w:rPr>
          <w:t xml:space="preserve"> = </w:t>
        </w:r>
      </w:ins>
      <w:ins w:id="78" w:author="Brenton Wiernik" w:date="2021-06-03T15:26:00Z">
        <w:r w:rsidRPr="00AC7265">
          <w:rPr>
            <w:sz w:val="20"/>
            <w:szCs w:val="20"/>
            <w:rPrChange w:id="79" w:author="Brenton Wiernik" w:date="2021-06-03T15:26:00Z">
              <w:rPr/>
            </w:rPrChange>
          </w:rPr>
          <w:t>−</w:t>
        </w:r>
      </w:ins>
      <w:ins w:id="80" w:author="Brenton Wiernik" w:date="2021-06-03T15:22:00Z">
        <w:r w:rsidRPr="00AC7265">
          <w:rPr>
            <w:sz w:val="20"/>
            <w:szCs w:val="20"/>
            <w:rPrChange w:id="81" w:author="Brenton Wiernik" w:date="2021-06-03T15:26:00Z">
              <w:rPr/>
            </w:rPrChange>
          </w:rPr>
          <w:t>4.88 omitted.</w:t>
        </w:r>
      </w:ins>
    </w:p>
    <w:p w14:paraId="6523275C" w14:textId="77777777" w:rsidR="00EE28EA" w:rsidRDefault="00C62397">
      <w:pPr>
        <w:pStyle w:val="Heading3"/>
      </w:pPr>
      <w:bookmarkStart w:id="82" w:name="rct-studies"/>
      <w:bookmarkEnd w:id="34"/>
      <w:r>
        <w:lastRenderedPageBreak/>
        <w:t>RCT studies</w:t>
      </w:r>
    </w:p>
    <w:p w14:paraId="10A9CFD6" w14:textId="58335C55" w:rsidR="00EE28EA" w:rsidRDefault="00C62397">
      <w:pPr>
        <w:pStyle w:val="FirstParagraph"/>
      </w:pPr>
      <w:r>
        <w:t xml:space="preserve">Overall, RCT studies showed a </w:t>
      </w:r>
      <w:commentRangeStart w:id="83"/>
      <w:commentRangeStart w:id="84"/>
      <w:r>
        <w:t xml:space="preserve">small to </w:t>
      </w:r>
      <w:ins w:id="85" w:author="Brenton Wiernik" w:date="2021-06-03T15:28:00Z">
        <w:r w:rsidR="00C97518" w:rsidRPr="00C97518">
          <w:t>moderate pretest-posttest effect of MIT on aphasia outcomes after accounting for the control group</w:t>
        </w:r>
        <w:r w:rsidR="00C97518" w:rsidRPr="00C97518" w:rsidDel="00C97518">
          <w:t xml:space="preserve"> </w:t>
        </w:r>
      </w:ins>
      <w:del w:id="86" w:author="Brenton Wiernik" w:date="2021-06-03T15:28:00Z">
        <w:r w:rsidDel="00C97518">
          <w:delText xml:space="preserve">moderate </w:delText>
        </w:r>
        <w:commentRangeEnd w:id="83"/>
        <w:r w:rsidR="00BC3767" w:rsidDel="00C97518">
          <w:rPr>
            <w:rStyle w:val="CommentReference"/>
          </w:rPr>
          <w:commentReference w:id="83"/>
        </w:r>
        <w:commentRangeEnd w:id="84"/>
        <w:r w:rsidR="0046311E" w:rsidDel="00C97518">
          <w:rPr>
            <w:rStyle w:val="CommentReference"/>
          </w:rPr>
          <w:commentReference w:id="84"/>
        </w:r>
        <w:commentRangeStart w:id="87"/>
        <w:commentRangeStart w:id="88"/>
        <w:r w:rsidDel="00C97518">
          <w:delText xml:space="preserve">effect </w:delText>
        </w:r>
        <w:commentRangeEnd w:id="87"/>
        <w:r w:rsidR="00BA05CB" w:rsidDel="00C97518">
          <w:rPr>
            <w:rStyle w:val="CommentReference"/>
          </w:rPr>
          <w:commentReference w:id="87"/>
        </w:r>
      </w:del>
      <w:commentRangeEnd w:id="88"/>
      <w:r w:rsidR="00C97518">
        <w:rPr>
          <w:rStyle w:val="CommentReference"/>
        </w:rPr>
        <w:commentReference w:id="88"/>
      </w:r>
      <w:del w:id="89" w:author="Brenton Wiernik" w:date="2021-06-03T15:28:00Z">
        <w:r w:rsidDel="00C97518">
          <w:delText xml:space="preserve">of MIT on aphasia outcomes </w:delText>
        </w:r>
      </w:del>
      <w:r>
        <w:t>(</w:t>
      </w:r>
      <w:r>
        <w:rPr>
          <w:i/>
          <w:iCs/>
        </w:rPr>
        <w:t>g̅</w:t>
      </w:r>
      <w:r>
        <w:t xml:space="preserve"> = .33 [95% CI .03, .63]). These results were primarily based on language expression (repetition) tasks. Other abilities were less commonly assessed. In moderator analyses, effects appeared to be much weaker for communication and language comprehension tasks than for language expression, but confidence intervals for these differences were wide (see Figure 2). </w:t>
      </w:r>
      <w:commentRangeStart w:id="90"/>
      <w:commentRangeStart w:id="91"/>
      <w:r>
        <w:t xml:space="preserve">Effects were estimated to be somewhat heterogeneous across studies (random effects standard deviation, </w:t>
      </w:r>
      <w:r>
        <w:rPr>
          <w:i/>
          <w:iCs/>
        </w:rPr>
        <w:t>τ</w:t>
      </w:r>
      <w:r>
        <w:t xml:space="preserve"> = .29 [95% CI .11, .90]).</w:t>
      </w:r>
      <w:commentRangeEnd w:id="90"/>
      <w:r w:rsidR="00667780">
        <w:rPr>
          <w:rStyle w:val="CommentReference"/>
        </w:rPr>
        <w:commentReference w:id="90"/>
      </w:r>
      <w:commentRangeEnd w:id="91"/>
      <w:r w:rsidR="00516E8E">
        <w:rPr>
          <w:rStyle w:val="CommentReference"/>
        </w:rPr>
        <w:commentReference w:id="91"/>
      </w:r>
    </w:p>
    <w:p w14:paraId="5D970F4B" w14:textId="77777777" w:rsidR="00EE28EA" w:rsidRDefault="00C62397">
      <w:pPr>
        <w:pStyle w:val="Heading4"/>
      </w:pPr>
      <w:bookmarkStart w:id="92" w:name="moderator-analyses-1"/>
      <w:r>
        <w:t>Moderator analyses</w:t>
      </w:r>
    </w:p>
    <w:p w14:paraId="0732A630" w14:textId="0C76F7CD" w:rsidR="00EE28EA" w:rsidRDefault="00C62397">
      <w:pPr>
        <w:pStyle w:val="FirstParagraph"/>
      </w:pPr>
      <w:r>
        <w:t>Two studies included several ad hoc measures of language expression. These tended to show larger effects than validated language expression measures (∆</w:t>
      </w:r>
      <w:r>
        <w:rPr>
          <w:i/>
          <w:iCs/>
        </w:rPr>
        <w:t>g̅</w:t>
      </w:r>
      <w:r>
        <w:t xml:space="preserve"> = .23 [95% CI −.04, .49]).</w:t>
      </w:r>
      <w:ins w:id="93" w:author="Brenton Wiernik" w:date="2021-06-03T15:41:00Z">
        <w:r w:rsidR="00516E8E">
          <w:t xml:space="preserve"> This may</w:t>
        </w:r>
        <w:r w:rsidR="00516E8E" w:rsidRPr="00516E8E">
          <w:t xml:space="preserve"> plausibly indicate that ad hoc measures inflate the effect</w:t>
        </w:r>
      </w:ins>
      <w:ins w:id="94" w:author="Brenton Wiernik" w:date="2021-06-03T15:42:00Z">
        <w:r w:rsidR="00516E8E">
          <w:t xml:space="preserve"> (e.g., </w:t>
        </w:r>
      </w:ins>
      <w:ins w:id="95" w:author="Brenton Wiernik" w:date="2021-06-03T15:43:00Z">
        <w:r w:rsidR="00516E8E">
          <w:t xml:space="preserve">validated measures may have better reliability and </w:t>
        </w:r>
      </w:ins>
      <w:ins w:id="96" w:author="Brenton Wiernik" w:date="2021-06-03T15:44:00Z">
        <w:r w:rsidR="00516E8E">
          <w:t>specificity to detect true treatment effects</w:t>
        </w:r>
      </w:ins>
      <w:ins w:id="97" w:author="Brenton Wiernik" w:date="2021-06-03T15:49:00Z">
        <w:r w:rsidR="0024111A">
          <w:t xml:space="preserve">; cf. </w:t>
        </w:r>
        <w:r w:rsidR="0024111A">
          <w:t>Ivanova &amp; Hallowell, 2013</w:t>
        </w:r>
      </w:ins>
      <w:ins w:id="98" w:author="Brenton Wiernik" w:date="2021-06-03T15:44:00Z">
        <w:r w:rsidR="00516E8E">
          <w:t>)</w:t>
        </w:r>
      </w:ins>
      <w:ins w:id="99" w:author="Brenton Wiernik" w:date="2021-06-03T15:45:00Z">
        <w:r w:rsidR="00516E8E">
          <w:t xml:space="preserve">. </w:t>
        </w:r>
      </w:ins>
    </w:p>
    <w:p w14:paraId="3D1E2F2B" w14:textId="12038267" w:rsidR="00EE28EA" w:rsidRDefault="00C62397">
      <w:pPr>
        <w:pStyle w:val="BodyText"/>
      </w:pPr>
      <w:commentRangeStart w:id="100"/>
      <w:r>
        <w:t xml:space="preserve">When </w:t>
      </w:r>
      <w:del w:id="101" w:author="Brenton Wiernik" w:date="2021-06-03T15:51:00Z">
        <w:r w:rsidDel="0024111A">
          <w:delText>aphasia stage (</w:delText>
        </w:r>
      </w:del>
      <w:r>
        <w:t>months post-onset</w:t>
      </w:r>
      <w:del w:id="102" w:author="Brenton Wiernik" w:date="2021-06-03T15:51:00Z">
        <w:r w:rsidDel="0024111A">
          <w:delText>)</w:delText>
        </w:r>
      </w:del>
      <w:r>
        <w:t xml:space="preserve"> terms were added to the RCT model, neither mean MPO across groups (∆</w:t>
      </w:r>
      <w:r>
        <w:rPr>
          <w:i/>
          <w:iCs/>
        </w:rPr>
        <w:t>g̅</w:t>
      </w:r>
      <w:r>
        <w:t xml:space="preserve"> per month = −.004 [95% CI −.021, .013]) nor difference in mean MPO between MIT and control groups (∆</w:t>
      </w:r>
      <w:r>
        <w:rPr>
          <w:i/>
          <w:iCs/>
        </w:rPr>
        <w:t>g̅</w:t>
      </w:r>
      <w:r>
        <w:t xml:space="preserve"> per month = −.006 [95% CI −.021, .010]) showed meaningful relationships with MIT treatment effects. Importantly, effect sizes for RCT analyses were drawn from only 3 studies, so these group-level MPO analyses have limited power to estimate impacts of MPO on MIT treatment effects.</w:t>
      </w:r>
      <w:commentRangeEnd w:id="100"/>
      <w:r w:rsidR="003B16B0">
        <w:rPr>
          <w:rStyle w:val="CommentReference"/>
        </w:rPr>
        <w:commentReference w:id="100"/>
      </w:r>
    </w:p>
    <w:p w14:paraId="4A045325" w14:textId="00F96961" w:rsidR="00EE28EA" w:rsidRDefault="00C62397">
      <w:pPr>
        <w:pStyle w:val="Heading3"/>
      </w:pPr>
      <w:bookmarkStart w:id="103" w:name="ipd-studies"/>
      <w:bookmarkEnd w:id="82"/>
      <w:bookmarkEnd w:id="92"/>
      <w:r>
        <w:t xml:space="preserve">IPD </w:t>
      </w:r>
      <w:ins w:id="104" w:author="Brenton Wiernik" w:date="2021-06-03T15:54:00Z">
        <w:r w:rsidR="00207AC2">
          <w:t xml:space="preserve">Case </w:t>
        </w:r>
      </w:ins>
      <w:ins w:id="105" w:author="Brenton Wiernik" w:date="2021-06-03T15:55:00Z">
        <w:r w:rsidR="00207AC2">
          <w:t xml:space="preserve">Series </w:t>
        </w:r>
      </w:ins>
      <w:r>
        <w:t>studies</w:t>
      </w:r>
    </w:p>
    <w:p w14:paraId="22F69A12" w14:textId="67C40590" w:rsidR="00EE28EA" w:rsidRDefault="00C62397">
      <w:pPr>
        <w:pStyle w:val="FirstParagraph"/>
        <w:rPr>
          <w:ins w:id="106" w:author="Brenton Wiernik" w:date="2021-06-03T16:18:00Z"/>
        </w:rPr>
      </w:pPr>
      <w:commentRangeStart w:id="107"/>
      <w:commentRangeStart w:id="108"/>
      <w:r>
        <w:t>Compared to RCT studies, case series studies</w:t>
      </w:r>
      <w:commentRangeEnd w:id="107"/>
      <w:r w:rsidR="000101C0">
        <w:rPr>
          <w:rStyle w:val="CommentReference"/>
        </w:rPr>
        <w:commentReference w:id="107"/>
      </w:r>
      <w:commentRangeEnd w:id="108"/>
      <w:r w:rsidR="0068337A">
        <w:rPr>
          <w:rStyle w:val="CommentReference"/>
        </w:rPr>
        <w:commentReference w:id="108"/>
      </w:r>
      <w:r>
        <w:t xml:space="preserve"> without a control group estimated much larger effects of MIT (</w:t>
      </w:r>
      <w:ins w:id="109" w:author="Brenton Wiernik" w:date="2021-06-03T16:12:00Z">
        <w:r w:rsidR="0068337A">
          <w:t xml:space="preserve">from the overall </w:t>
        </w:r>
      </w:ins>
      <w:ins w:id="110" w:author="Brenton Wiernik" w:date="2021-06-03T16:13:00Z">
        <w:r w:rsidR="0068337A">
          <w:t xml:space="preserve">without moderators, </w:t>
        </w:r>
      </w:ins>
      <w:commentRangeStart w:id="111"/>
      <w:r>
        <w:rPr>
          <w:i/>
          <w:iCs/>
        </w:rPr>
        <w:t>g̅</w:t>
      </w:r>
      <w:r>
        <w:t xml:space="preserve"> = 1.43</w:t>
      </w:r>
      <w:commentRangeEnd w:id="111"/>
      <w:r w:rsidR="00525C9D">
        <w:rPr>
          <w:rStyle w:val="CommentReference"/>
        </w:rPr>
        <w:commentReference w:id="111"/>
      </w:r>
      <w:r>
        <w:t xml:space="preserve"> [95% CI .82, 2.02]). As with RCT studies, these results were primarily based on language expression (</w:t>
      </w:r>
      <w:ins w:id="112" w:author="TP" w:date="2021-05-26T17:41:00Z">
        <w:r w:rsidR="00DA0CC6">
          <w:t xml:space="preserve">and namely the </w:t>
        </w:r>
        <w:r w:rsidR="00DA0CC6" w:rsidRPr="00DA0CC6">
          <w:rPr>
            <w:i/>
            <w:rPrChange w:id="113" w:author="TP" w:date="2021-05-26T17:42:00Z">
              <w:rPr/>
            </w:rPrChange>
          </w:rPr>
          <w:t>R</w:t>
        </w:r>
      </w:ins>
      <w:del w:id="114" w:author="TP" w:date="2021-05-26T17:41:00Z">
        <w:r w:rsidRPr="00DA0CC6" w:rsidDel="00DA0CC6">
          <w:rPr>
            <w:i/>
            <w:rPrChange w:id="115" w:author="TP" w:date="2021-05-26T17:42:00Z">
              <w:rPr/>
            </w:rPrChange>
          </w:rPr>
          <w:delText>r</w:delText>
        </w:r>
      </w:del>
      <w:r w:rsidRPr="00DA0CC6">
        <w:rPr>
          <w:i/>
          <w:rPrChange w:id="116" w:author="TP" w:date="2021-05-26T17:42:00Z">
            <w:rPr/>
          </w:rPrChange>
        </w:rPr>
        <w:t>epetition</w:t>
      </w:r>
      <w:ins w:id="117" w:author="TP" w:date="2021-05-26T17:41:00Z">
        <w:r w:rsidR="00DA0CC6">
          <w:t xml:space="preserve"> </w:t>
        </w:r>
      </w:ins>
      <w:ins w:id="118" w:author="TP" w:date="2021-05-26T17:42:00Z">
        <w:r w:rsidR="00DA0CC6">
          <w:t>Ability</w:t>
        </w:r>
      </w:ins>
      <w:r>
        <w:t xml:space="preserve">) </w:t>
      </w:r>
      <w:del w:id="119" w:author="TP" w:date="2021-05-26T17:42:00Z">
        <w:r w:rsidDel="00DA0CC6">
          <w:delText>tasks</w:delText>
        </w:r>
      </w:del>
      <w:ins w:id="120" w:author="TP" w:date="2021-05-26T17:42:00Z">
        <w:r w:rsidR="00DA0CC6">
          <w:t>tests</w:t>
        </w:r>
      </w:ins>
      <w:r>
        <w:t xml:space="preserve">. Overall aphasia severity and language comprehension appeared to show somewhat smaller effects, but </w:t>
      </w:r>
      <w:commentRangeStart w:id="121"/>
      <w:r>
        <w:t>confidence intervals on these differences were wide</w:t>
      </w:r>
      <w:commentRangeEnd w:id="121"/>
      <w:r w:rsidR="007B1782">
        <w:rPr>
          <w:rStyle w:val="CommentReference"/>
        </w:rPr>
        <w:commentReference w:id="121"/>
      </w:r>
      <w:r>
        <w:t>. Effects were estimated to be highly heterogeneous across studies (</w:t>
      </w:r>
      <w:r>
        <w:rPr>
          <w:i/>
          <w:iCs/>
        </w:rPr>
        <w:t>τ</w:t>
      </w:r>
      <w:r>
        <w:t xml:space="preserve"> [between-studies] = 1.15 [95% CI .70, 1.69]), to a degree that </w:t>
      </w:r>
      <w:commentRangeStart w:id="122"/>
      <w:commentRangeStart w:id="123"/>
      <w:commentRangeStart w:id="124"/>
      <w:commentRangeStart w:id="125"/>
      <w:r>
        <w:t xml:space="preserve">MIT was estimated to be harmful </w:t>
      </w:r>
      <w:commentRangeEnd w:id="122"/>
      <w:r w:rsidR="002D3548">
        <w:rPr>
          <w:rStyle w:val="CommentReference"/>
        </w:rPr>
        <w:commentReference w:id="122"/>
      </w:r>
      <w:commentRangeEnd w:id="123"/>
      <w:r w:rsidR="0068337A">
        <w:rPr>
          <w:rStyle w:val="CommentReference"/>
        </w:rPr>
        <w:commentReference w:id="123"/>
      </w:r>
      <w:commentRangeEnd w:id="124"/>
      <w:r w:rsidR="0068337A">
        <w:rPr>
          <w:rStyle w:val="CommentReference"/>
        </w:rPr>
        <w:commentReference w:id="124"/>
      </w:r>
      <w:commentRangeEnd w:id="125"/>
      <w:r w:rsidR="0068337A">
        <w:rPr>
          <w:rStyle w:val="CommentReference"/>
        </w:rPr>
        <w:commentReference w:id="125"/>
      </w:r>
      <w:r>
        <w:t xml:space="preserve">in some settings [e.g., </w:t>
      </w:r>
      <w:commentRangeStart w:id="126"/>
      <w:commentRangeStart w:id="127"/>
      <w:r>
        <w:t xml:space="preserve">95% normal-theory prediction interval for language expression ranged −0.90 to </w:t>
      </w:r>
      <w:del w:id="128" w:author="Brenton Wiernik" w:date="2021-06-03T16:13:00Z">
        <w:r w:rsidDel="0068337A">
          <w:delText> </w:delText>
        </w:r>
      </w:del>
      <w:ins w:id="129" w:author="Brenton Wiernik" w:date="2021-06-03T16:13:00Z">
        <w:r w:rsidR="0068337A">
          <w:t>+</w:t>
        </w:r>
      </w:ins>
      <w:r>
        <w:t>3.80</w:t>
      </w:r>
      <w:commentRangeEnd w:id="126"/>
      <w:r w:rsidR="00690FFB">
        <w:rPr>
          <w:rStyle w:val="CommentReference"/>
        </w:rPr>
        <w:commentReference w:id="126"/>
      </w:r>
      <w:commentRangeEnd w:id="127"/>
      <w:r w:rsidR="0068337A">
        <w:rPr>
          <w:rStyle w:val="CommentReference"/>
        </w:rPr>
        <w:commentReference w:id="127"/>
      </w:r>
      <w:r>
        <w:t xml:space="preserve">; </w:t>
      </w:r>
      <w:proofErr w:type="spellStart"/>
      <w:r>
        <w:t>IntHout</w:t>
      </w:r>
      <w:proofErr w:type="spellEnd"/>
      <w:r>
        <w:t xml:space="preserve"> et al. (2016)].</w:t>
      </w:r>
    </w:p>
    <w:p w14:paraId="66164598" w14:textId="3A0812F1" w:rsidR="0068337A" w:rsidRPr="0068337A" w:rsidRDefault="0068337A" w:rsidP="0068337A">
      <w:pPr>
        <w:pStyle w:val="BodyText"/>
        <w:pPrChange w:id="130" w:author="Brenton Wiernik" w:date="2021-06-03T16:18:00Z">
          <w:pPr>
            <w:pStyle w:val="FirstParagraph"/>
          </w:pPr>
        </w:pPrChange>
      </w:pPr>
      <w:ins w:id="131" w:author="Brenton Wiernik" w:date="2021-06-03T16:18:00Z">
        <w:r>
          <w:rPr>
            <w:noProof/>
          </w:rPr>
          <w:lastRenderedPageBreak/>
          <w:drawing>
            <wp:inline distT="0" distB="0" distL="0" distR="0" wp14:anchorId="62CB892E" wp14:editId="432A0503">
              <wp:extent cx="5943600" cy="2932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32430"/>
                      </a:xfrm>
                      <a:prstGeom prst="rect">
                        <a:avLst/>
                      </a:prstGeom>
                    </pic:spPr>
                  </pic:pic>
                </a:graphicData>
              </a:graphic>
            </wp:inline>
          </w:drawing>
        </w:r>
      </w:ins>
    </w:p>
    <w:p w14:paraId="69816008" w14:textId="77777777" w:rsidR="00EE28EA" w:rsidRDefault="00C62397">
      <w:pPr>
        <w:pStyle w:val="Heading4"/>
      </w:pPr>
      <w:bookmarkStart w:id="132" w:name="moderator-analyses-2"/>
      <w:r>
        <w:t>Moderator analyses</w:t>
      </w:r>
    </w:p>
    <w:p w14:paraId="234DF54A" w14:textId="77777777" w:rsidR="00EE28EA" w:rsidRDefault="00C62397">
      <w:pPr>
        <w:pStyle w:val="FirstParagraph"/>
      </w:pPr>
      <w:commentRangeStart w:id="133"/>
      <w:commentRangeStart w:id="134"/>
      <w:r>
        <w:t xml:space="preserve">Four studies </w:t>
      </w:r>
      <w:commentRangeEnd w:id="133"/>
      <w:r w:rsidR="00A51D69">
        <w:rPr>
          <w:rStyle w:val="CommentReference"/>
        </w:rPr>
        <w:commentReference w:id="133"/>
      </w:r>
      <w:commentRangeEnd w:id="134"/>
      <w:r w:rsidR="00B172E8">
        <w:rPr>
          <w:rStyle w:val="CommentReference"/>
        </w:rPr>
        <w:commentReference w:id="134"/>
      </w:r>
      <w:r>
        <w:t>included several ad hoc measures of language expression. As with RCT studies, these tended to show larger effects than validated language expression measures (∆</w:t>
      </w:r>
      <w:r>
        <w:rPr>
          <w:i/>
          <w:iCs/>
        </w:rPr>
        <w:t>g̅</w:t>
      </w:r>
      <w:r>
        <w:t xml:space="preserve"> = 1.08 [95% CI −.32, 2.51]).</w:t>
      </w:r>
    </w:p>
    <w:p w14:paraId="00C7DE52" w14:textId="52745F7F" w:rsidR="00EE28EA" w:rsidRDefault="00C62397">
      <w:pPr>
        <w:pStyle w:val="BodyText"/>
      </w:pPr>
      <w:commentRangeStart w:id="135"/>
      <w:commentRangeStart w:id="136"/>
      <w:r>
        <w:t>When aphasia stage (months post-onset) was added to the IPD model, MPO showed a moderate negative relationship with treatment effects (∆</w:t>
      </w:r>
      <w:r>
        <w:rPr>
          <w:i/>
          <w:iCs/>
        </w:rPr>
        <w:t>g̅</w:t>
      </w:r>
      <w:r>
        <w:t xml:space="preserve"> per month = −.02 [95% CI −.02, −.01]; estimated effect for 12 months, −.19 [95% CI −.28, −.10]; estimated effect for 24 months, −.38 [95% CI −.55, −.20]).</w:t>
      </w:r>
      <w:commentRangeEnd w:id="135"/>
      <w:r w:rsidR="00856B2D">
        <w:rPr>
          <w:rStyle w:val="CommentReference"/>
        </w:rPr>
        <w:commentReference w:id="135"/>
      </w:r>
      <w:commentRangeEnd w:id="136"/>
      <w:r w:rsidR="00B172E8">
        <w:rPr>
          <w:rStyle w:val="CommentReference"/>
        </w:rPr>
        <w:commentReference w:id="136"/>
      </w:r>
    </w:p>
    <w:p w14:paraId="0EA89961" w14:textId="77777777" w:rsidR="00EE28EA" w:rsidRDefault="00C62397">
      <w:pPr>
        <w:pStyle w:val="BodyText"/>
      </w:pPr>
      <w:commentRangeStart w:id="137"/>
      <w:commentRangeStart w:id="138"/>
      <w:r>
        <w:t>Compared to studies that used the original MIT protocol, studies that used a modified protocol appeared to show larger treatment effects, though the confidence interval on this difference was very wide (∆</w:t>
      </w:r>
      <w:r>
        <w:rPr>
          <w:i/>
          <w:iCs/>
        </w:rPr>
        <w:t>g̅</w:t>
      </w:r>
      <w:r>
        <w:t xml:space="preserve"> = .79 [95% CI −.99, 2.57]).</w:t>
      </w:r>
      <w:commentRangeEnd w:id="137"/>
      <w:r w:rsidR="00E82089">
        <w:rPr>
          <w:rStyle w:val="CommentReference"/>
        </w:rPr>
        <w:commentReference w:id="137"/>
      </w:r>
      <w:commentRangeEnd w:id="138"/>
      <w:r w:rsidR="00B172E8">
        <w:rPr>
          <w:rStyle w:val="CommentReference"/>
        </w:rPr>
        <w:commentReference w:id="138"/>
      </w:r>
    </w:p>
    <w:p w14:paraId="7510CA72" w14:textId="3E157609" w:rsidR="00EE28EA" w:rsidRDefault="00C62397">
      <w:pPr>
        <w:pStyle w:val="BodyText"/>
      </w:pPr>
      <w:r>
        <w:t xml:space="preserve">For language expression studies that used ad hoc measures, when patients were tested using the same stimuli used in training, apparent treatment effects were much larger than when patients were tested using </w:t>
      </w:r>
      <w:del w:id="139" w:author="Brenton Wiernik" w:date="2021-06-03T14:58:00Z">
        <w:r w:rsidDel="006C648F">
          <w:delText xml:space="preserve">novel </w:delText>
        </w:r>
      </w:del>
      <w:ins w:id="140" w:author="Brenton Wiernik" w:date="2021-06-03T14:58:00Z">
        <w:r w:rsidR="006C648F">
          <w:t>familiar</w:t>
        </w:r>
        <w:r w:rsidR="006C648F">
          <w:t xml:space="preserve"> </w:t>
        </w:r>
      </w:ins>
      <w:r>
        <w:t>(</w:t>
      </w:r>
      <w:del w:id="141" w:author="Brenton Wiernik" w:date="2021-06-03T14:58:00Z">
        <w:r w:rsidDel="006C648F">
          <w:delText>un</w:delText>
        </w:r>
      </w:del>
      <w:r>
        <w:t>trained) stimuli (∆</w:t>
      </w:r>
      <w:r>
        <w:rPr>
          <w:i/>
          <w:iCs/>
        </w:rPr>
        <w:t>g̅</w:t>
      </w:r>
      <w:r>
        <w:t xml:space="preserve"> = 1.56 [95% CI 1.08, 2.03]). Apparent </w:t>
      </w:r>
      <w:commentRangeStart w:id="142"/>
      <w:commentRangeStart w:id="143"/>
      <w:r>
        <w:t xml:space="preserve">improvement on </w:t>
      </w:r>
      <w:ins w:id="144" w:author="Brenton Wiernik" w:date="2021-06-03T14:56:00Z">
        <w:r w:rsidR="006C648F">
          <w:t xml:space="preserve">novel (untrained) </w:t>
        </w:r>
      </w:ins>
      <w:del w:id="145" w:author="Brenton Wiernik" w:date="2021-06-03T14:56:00Z">
        <w:r w:rsidDel="006C648F">
          <w:delText xml:space="preserve">untrained </w:delText>
        </w:r>
      </w:del>
      <w:r>
        <w:t>stimuli was similar in magnitude to that for validated language expression measures</w:t>
      </w:r>
      <w:commentRangeEnd w:id="142"/>
      <w:r w:rsidR="00744077">
        <w:rPr>
          <w:rStyle w:val="CommentReference"/>
        </w:rPr>
        <w:commentReference w:id="142"/>
      </w:r>
      <w:commentRangeEnd w:id="143"/>
      <w:r w:rsidR="00B172E8">
        <w:rPr>
          <w:rStyle w:val="CommentReference"/>
        </w:rPr>
        <w:commentReference w:id="143"/>
      </w:r>
      <w:r>
        <w:t xml:space="preserve"> (</w:t>
      </w:r>
      <w:r>
        <w:rPr>
          <w:i/>
          <w:iCs/>
        </w:rPr>
        <w:t>g̅</w:t>
      </w:r>
      <w:r>
        <w:t xml:space="preserve"> = 1.40 [95% CI .67, 2.31]). </w:t>
      </w:r>
      <w:commentRangeStart w:id="146"/>
      <w:commentRangeStart w:id="147"/>
      <w:r>
        <w:t>Thus, assessing patient improvement using trained stimuli appears to exaggerate MIT treatment effects to an even greater degree than case series designs alone.</w:t>
      </w:r>
      <w:commentRangeEnd w:id="146"/>
      <w:r w:rsidR="00357EF2">
        <w:rPr>
          <w:rStyle w:val="CommentReference"/>
        </w:rPr>
        <w:commentReference w:id="146"/>
      </w:r>
      <w:commentRangeEnd w:id="147"/>
      <w:r w:rsidR="00B172E8">
        <w:rPr>
          <w:rStyle w:val="CommentReference"/>
        </w:rPr>
        <w:commentReference w:id="147"/>
      </w:r>
      <w:ins w:id="148" w:author="Brenton Wiernik" w:date="2021-06-03T14:54:00Z">
        <w:r w:rsidR="00CE2056">
          <w:rPr>
            <w:rStyle w:val="FootnoteReference"/>
          </w:rPr>
          <w:footnoteReference w:id="5"/>
        </w:r>
      </w:ins>
    </w:p>
    <w:p w14:paraId="0EAF9320" w14:textId="77777777" w:rsidR="00C26C8E" w:rsidRDefault="00C26C8E">
      <w:pPr>
        <w:pStyle w:val="Heading2"/>
        <w:sectPr w:rsidR="00C26C8E">
          <w:pgSz w:w="12240" w:h="15840"/>
          <w:pgMar w:top="1440" w:right="1440" w:bottom="1440" w:left="1440" w:header="720" w:footer="720" w:gutter="0"/>
          <w:cols w:space="720"/>
        </w:sectPr>
      </w:pPr>
      <w:bookmarkStart w:id="177" w:name="supplemental-tables"/>
      <w:bookmarkEnd w:id="31"/>
      <w:bookmarkEnd w:id="103"/>
      <w:bookmarkEnd w:id="132"/>
    </w:p>
    <w:p w14:paraId="20336333" w14:textId="19A94B04" w:rsidR="00EE28EA" w:rsidRDefault="00C62397">
      <w:pPr>
        <w:pStyle w:val="Heading2"/>
      </w:pPr>
      <w:r>
        <w:lastRenderedPageBreak/>
        <w:t>Supplemental Tables</w:t>
      </w:r>
    </w:p>
    <w:p w14:paraId="6E716D6C" w14:textId="77777777" w:rsidR="00EE28EA" w:rsidRDefault="00C62397">
      <w:pPr>
        <w:pStyle w:val="Heading4"/>
      </w:pPr>
      <w:bookmarkStart w:id="178" w:name="table-1.-overall-rct-meta-analyses"/>
      <w:r>
        <w:t>Table 1. Overall RCT meta-analyses</w:t>
      </w:r>
    </w:p>
    <w:tbl>
      <w:tblPr>
        <w:tblStyle w:val="Table"/>
        <w:tblW w:w="0" w:type="pct"/>
        <w:tblLook w:val="0020" w:firstRow="1" w:lastRow="0" w:firstColumn="0" w:lastColumn="0" w:noHBand="0" w:noVBand="0"/>
      </w:tblPr>
      <w:tblGrid>
        <w:gridCol w:w="775"/>
        <w:gridCol w:w="1121"/>
        <w:gridCol w:w="664"/>
        <w:gridCol w:w="930"/>
        <w:gridCol w:w="797"/>
        <w:gridCol w:w="1359"/>
        <w:gridCol w:w="1622"/>
      </w:tblGrid>
      <w:tr w:rsidR="00EE28EA" w14:paraId="37A3BDF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07FB688" w14:textId="77777777" w:rsidR="00EE28EA" w:rsidRDefault="00C62397">
            <w:pPr>
              <w:pStyle w:val="Compact"/>
            </w:pPr>
            <w:r>
              <w:t>Term</w:t>
            </w:r>
          </w:p>
        </w:tc>
        <w:tc>
          <w:tcPr>
            <w:tcW w:w="0" w:type="auto"/>
          </w:tcPr>
          <w:p w14:paraId="0E8A4146" w14:textId="77777777" w:rsidR="00EE28EA" w:rsidRDefault="00C62397">
            <w:pPr>
              <w:pStyle w:val="Compact"/>
              <w:jc w:val="right"/>
            </w:pPr>
            <w:r>
              <w:t>Estimate</w:t>
            </w:r>
          </w:p>
        </w:tc>
        <w:tc>
          <w:tcPr>
            <w:tcW w:w="0" w:type="auto"/>
          </w:tcPr>
          <w:p w14:paraId="68F6C0F1" w14:textId="77777777" w:rsidR="00EE28EA" w:rsidRDefault="00C62397">
            <w:pPr>
              <w:pStyle w:val="Compact"/>
              <w:jc w:val="right"/>
            </w:pPr>
            <w:r>
              <w:t>SE</w:t>
            </w:r>
          </w:p>
        </w:tc>
        <w:tc>
          <w:tcPr>
            <w:tcW w:w="0" w:type="auto"/>
          </w:tcPr>
          <w:p w14:paraId="5D54C553" w14:textId="77777777" w:rsidR="00EE28EA" w:rsidRDefault="00C62397">
            <w:pPr>
              <w:pStyle w:val="Compact"/>
              <w:jc w:val="right"/>
            </w:pPr>
            <w:r>
              <w:t>t</w:t>
            </w:r>
          </w:p>
        </w:tc>
        <w:tc>
          <w:tcPr>
            <w:tcW w:w="0" w:type="auto"/>
          </w:tcPr>
          <w:p w14:paraId="1822F0F3" w14:textId="77777777" w:rsidR="00EE28EA" w:rsidRDefault="00C62397">
            <w:pPr>
              <w:pStyle w:val="Compact"/>
              <w:jc w:val="right"/>
            </w:pPr>
            <w:r>
              <w:t>df</w:t>
            </w:r>
          </w:p>
        </w:tc>
        <w:tc>
          <w:tcPr>
            <w:tcW w:w="0" w:type="auto"/>
          </w:tcPr>
          <w:p w14:paraId="0F824E0E" w14:textId="77777777" w:rsidR="00EE28EA" w:rsidRDefault="00C62397">
            <w:pPr>
              <w:pStyle w:val="Compact"/>
              <w:jc w:val="right"/>
            </w:pPr>
            <w:commentRangeStart w:id="179"/>
            <w:commentRangeStart w:id="180"/>
            <w:r>
              <w:t>p</w:t>
            </w:r>
            <w:commentRangeEnd w:id="179"/>
            <w:r w:rsidR="008316F3">
              <w:rPr>
                <w:rStyle w:val="CommentReference"/>
              </w:rPr>
              <w:commentReference w:id="179"/>
            </w:r>
            <w:commentRangeEnd w:id="180"/>
            <w:r w:rsidR="00CE2056">
              <w:rPr>
                <w:rStyle w:val="CommentReference"/>
              </w:rPr>
              <w:commentReference w:id="180"/>
            </w:r>
          </w:p>
        </w:tc>
        <w:tc>
          <w:tcPr>
            <w:tcW w:w="0" w:type="auto"/>
          </w:tcPr>
          <w:p w14:paraId="14F93645" w14:textId="77777777" w:rsidR="00EE28EA" w:rsidRDefault="00C62397">
            <w:pPr>
              <w:pStyle w:val="Compact"/>
              <w:jc w:val="right"/>
            </w:pPr>
            <w:r>
              <w:t>95% conf. int.</w:t>
            </w:r>
          </w:p>
        </w:tc>
      </w:tr>
      <w:tr w:rsidR="00EE28EA" w14:paraId="1BCCF459" w14:textId="77777777">
        <w:tc>
          <w:tcPr>
            <w:tcW w:w="0" w:type="auto"/>
          </w:tcPr>
          <w:p w14:paraId="1FBBC92F" w14:textId="32DA7D57" w:rsidR="00EE28EA" w:rsidRPr="0017487F" w:rsidRDefault="0017487F">
            <w:pPr>
              <w:pStyle w:val="Compact"/>
              <w:rPr>
                <w:i/>
                <w:iCs/>
              </w:rPr>
            </w:pPr>
            <w:r w:rsidRPr="0017487F">
              <w:rPr>
                <w:i/>
                <w:iCs/>
              </w:rPr>
              <w:t>g</w:t>
            </w:r>
            <w:r>
              <w:rPr>
                <w:i/>
                <w:iCs/>
              </w:rPr>
              <w:t>̅</w:t>
            </w:r>
          </w:p>
        </w:tc>
        <w:tc>
          <w:tcPr>
            <w:tcW w:w="0" w:type="auto"/>
          </w:tcPr>
          <w:p w14:paraId="0221CDBF" w14:textId="77777777" w:rsidR="00EE28EA" w:rsidRDefault="00C62397">
            <w:pPr>
              <w:pStyle w:val="Compact"/>
              <w:jc w:val="right"/>
            </w:pPr>
            <w:r>
              <w:t>0.33</w:t>
            </w:r>
          </w:p>
        </w:tc>
        <w:tc>
          <w:tcPr>
            <w:tcW w:w="0" w:type="auto"/>
          </w:tcPr>
          <w:p w14:paraId="65DEB84E" w14:textId="77777777" w:rsidR="00EE28EA" w:rsidRDefault="00C62397">
            <w:pPr>
              <w:pStyle w:val="Compact"/>
              <w:jc w:val="right"/>
            </w:pPr>
            <w:r>
              <w:t>0.14</w:t>
            </w:r>
          </w:p>
        </w:tc>
        <w:tc>
          <w:tcPr>
            <w:tcW w:w="0" w:type="auto"/>
          </w:tcPr>
          <w:p w14:paraId="2C5170B7" w14:textId="77777777" w:rsidR="00EE28EA" w:rsidRDefault="00C62397">
            <w:pPr>
              <w:pStyle w:val="Compact"/>
              <w:jc w:val="right"/>
            </w:pPr>
            <w:r>
              <w:t>2.26</w:t>
            </w:r>
          </w:p>
        </w:tc>
        <w:tc>
          <w:tcPr>
            <w:tcW w:w="0" w:type="auto"/>
          </w:tcPr>
          <w:p w14:paraId="4B5DE7EF" w14:textId="77777777" w:rsidR="00EE28EA" w:rsidRDefault="00C62397">
            <w:pPr>
              <w:pStyle w:val="Compact"/>
              <w:jc w:val="right"/>
            </w:pPr>
            <w:r>
              <w:t>24.00</w:t>
            </w:r>
          </w:p>
        </w:tc>
        <w:tc>
          <w:tcPr>
            <w:tcW w:w="0" w:type="auto"/>
          </w:tcPr>
          <w:p w14:paraId="6C97924A" w14:textId="77777777" w:rsidR="00EE28EA" w:rsidRDefault="00C62397">
            <w:pPr>
              <w:pStyle w:val="Compact"/>
              <w:jc w:val="right"/>
            </w:pPr>
            <w:r>
              <w:t>0.033</w:t>
            </w:r>
          </w:p>
        </w:tc>
        <w:tc>
          <w:tcPr>
            <w:tcW w:w="0" w:type="auto"/>
          </w:tcPr>
          <w:p w14:paraId="0DD41241" w14:textId="77777777" w:rsidR="00EE28EA" w:rsidRDefault="00C62397">
            <w:pPr>
              <w:pStyle w:val="Compact"/>
              <w:jc w:val="right"/>
            </w:pPr>
            <w:r>
              <w:t>[0.03, 0.63]</w:t>
            </w:r>
          </w:p>
        </w:tc>
      </w:tr>
      <w:tr w:rsidR="00EE28EA" w14:paraId="61264C3C" w14:textId="77777777">
        <w:tc>
          <w:tcPr>
            <w:tcW w:w="0" w:type="auto"/>
          </w:tcPr>
          <w:p w14:paraId="20C6BEAB" w14:textId="2A950953" w:rsidR="00EE28EA" w:rsidRDefault="0017487F">
            <w:pPr>
              <w:pStyle w:val="Compact"/>
            </w:pPr>
            <w:r>
              <w:t>τ</w:t>
            </w:r>
          </w:p>
        </w:tc>
        <w:tc>
          <w:tcPr>
            <w:tcW w:w="0" w:type="auto"/>
          </w:tcPr>
          <w:p w14:paraId="038D72C7" w14:textId="77777777" w:rsidR="00EE28EA" w:rsidRDefault="00C62397">
            <w:pPr>
              <w:pStyle w:val="Compact"/>
              <w:jc w:val="right"/>
            </w:pPr>
            <w:r>
              <w:t>0.23</w:t>
            </w:r>
          </w:p>
        </w:tc>
        <w:tc>
          <w:tcPr>
            <w:tcW w:w="0" w:type="auto"/>
          </w:tcPr>
          <w:p w14:paraId="6478E8CC" w14:textId="77777777" w:rsidR="00EE28EA" w:rsidRDefault="00EE28EA" w:rsidP="0017487F">
            <w:pPr>
              <w:pStyle w:val="Compact"/>
              <w:jc w:val="right"/>
            </w:pPr>
          </w:p>
        </w:tc>
        <w:tc>
          <w:tcPr>
            <w:tcW w:w="0" w:type="auto"/>
          </w:tcPr>
          <w:p w14:paraId="0D87D645" w14:textId="77777777" w:rsidR="00EE28EA" w:rsidRDefault="00C62397">
            <w:pPr>
              <w:pStyle w:val="Compact"/>
              <w:jc w:val="right"/>
            </w:pPr>
            <w:r>
              <w:t>202.21</w:t>
            </w:r>
          </w:p>
        </w:tc>
        <w:tc>
          <w:tcPr>
            <w:tcW w:w="0" w:type="auto"/>
          </w:tcPr>
          <w:p w14:paraId="2F33C7B8" w14:textId="77777777" w:rsidR="00EE28EA" w:rsidRDefault="00C62397">
            <w:pPr>
              <w:pStyle w:val="Compact"/>
              <w:jc w:val="right"/>
            </w:pPr>
            <w:r>
              <w:t>24.00</w:t>
            </w:r>
          </w:p>
        </w:tc>
        <w:tc>
          <w:tcPr>
            <w:tcW w:w="0" w:type="auto"/>
          </w:tcPr>
          <w:p w14:paraId="7081AF96" w14:textId="77777777" w:rsidR="00EE28EA" w:rsidRDefault="00C62397">
            <w:pPr>
              <w:pStyle w:val="Compact"/>
              <w:jc w:val="right"/>
            </w:pPr>
            <w:r>
              <w:t>&lt; .001</w:t>
            </w:r>
          </w:p>
        </w:tc>
        <w:tc>
          <w:tcPr>
            <w:tcW w:w="0" w:type="auto"/>
          </w:tcPr>
          <w:p w14:paraId="3A3A1437" w14:textId="77777777" w:rsidR="00EE28EA" w:rsidRDefault="00C62397">
            <w:pPr>
              <w:pStyle w:val="Compact"/>
              <w:jc w:val="right"/>
            </w:pPr>
            <w:r>
              <w:t>[0.08, 1.04]</w:t>
            </w:r>
          </w:p>
        </w:tc>
      </w:tr>
    </w:tbl>
    <w:p w14:paraId="154773DD" w14:textId="77777777" w:rsidR="00EE28EA" w:rsidRDefault="00C62397">
      <w:pPr>
        <w:pStyle w:val="Heading4"/>
      </w:pPr>
      <w:bookmarkStart w:id="181" w:name="X103e3e6584fa778a2fc11001fd2dc03ef5e2d6c"/>
      <w:bookmarkEnd w:id="178"/>
      <w:r>
        <w:t>Table 2. RCT meta-analyses of broad ability categories</w:t>
      </w:r>
    </w:p>
    <w:tbl>
      <w:tblPr>
        <w:tblStyle w:val="Table"/>
        <w:tblW w:w="0" w:type="pct"/>
        <w:tblLook w:val="0020" w:firstRow="1" w:lastRow="0" w:firstColumn="0" w:lastColumn="0" w:noHBand="0" w:noVBand="0"/>
      </w:tblPr>
      <w:tblGrid>
        <w:gridCol w:w="3148"/>
        <w:gridCol w:w="1121"/>
        <w:gridCol w:w="664"/>
        <w:gridCol w:w="930"/>
        <w:gridCol w:w="797"/>
        <w:gridCol w:w="850"/>
        <w:gridCol w:w="1622"/>
      </w:tblGrid>
      <w:tr w:rsidR="00EE28EA" w14:paraId="534DB75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134A57F" w14:textId="77777777" w:rsidR="00EE28EA" w:rsidRDefault="00C62397">
            <w:pPr>
              <w:pStyle w:val="Compact"/>
            </w:pPr>
            <w:r>
              <w:t>Term</w:t>
            </w:r>
          </w:p>
        </w:tc>
        <w:tc>
          <w:tcPr>
            <w:tcW w:w="0" w:type="auto"/>
          </w:tcPr>
          <w:p w14:paraId="0BBDEC88" w14:textId="77777777" w:rsidR="00EE28EA" w:rsidRDefault="00C62397">
            <w:pPr>
              <w:pStyle w:val="Compact"/>
              <w:jc w:val="right"/>
            </w:pPr>
            <w:r>
              <w:t>Estimate</w:t>
            </w:r>
          </w:p>
        </w:tc>
        <w:tc>
          <w:tcPr>
            <w:tcW w:w="0" w:type="auto"/>
          </w:tcPr>
          <w:p w14:paraId="1027C665" w14:textId="77777777" w:rsidR="00EE28EA" w:rsidRDefault="00C62397">
            <w:pPr>
              <w:pStyle w:val="Compact"/>
              <w:jc w:val="right"/>
            </w:pPr>
            <w:r>
              <w:t>SE</w:t>
            </w:r>
          </w:p>
        </w:tc>
        <w:tc>
          <w:tcPr>
            <w:tcW w:w="0" w:type="auto"/>
          </w:tcPr>
          <w:p w14:paraId="60F2D1E1" w14:textId="77777777" w:rsidR="00EE28EA" w:rsidRDefault="00C62397">
            <w:pPr>
              <w:pStyle w:val="Compact"/>
              <w:jc w:val="right"/>
            </w:pPr>
            <w:r>
              <w:t>t</w:t>
            </w:r>
          </w:p>
        </w:tc>
        <w:tc>
          <w:tcPr>
            <w:tcW w:w="0" w:type="auto"/>
          </w:tcPr>
          <w:p w14:paraId="5E6A7FA0" w14:textId="77777777" w:rsidR="00EE28EA" w:rsidRDefault="00C62397">
            <w:pPr>
              <w:pStyle w:val="Compact"/>
              <w:jc w:val="right"/>
            </w:pPr>
            <w:r>
              <w:t>df</w:t>
            </w:r>
          </w:p>
        </w:tc>
        <w:tc>
          <w:tcPr>
            <w:tcW w:w="0" w:type="auto"/>
          </w:tcPr>
          <w:p w14:paraId="36AF03A1" w14:textId="77777777" w:rsidR="00EE28EA" w:rsidRDefault="00C62397">
            <w:pPr>
              <w:pStyle w:val="Compact"/>
              <w:jc w:val="right"/>
            </w:pPr>
            <w:r>
              <w:t>p</w:t>
            </w:r>
          </w:p>
        </w:tc>
        <w:tc>
          <w:tcPr>
            <w:tcW w:w="0" w:type="auto"/>
          </w:tcPr>
          <w:p w14:paraId="732AFD8B" w14:textId="77777777" w:rsidR="00EE28EA" w:rsidRDefault="00C62397">
            <w:pPr>
              <w:pStyle w:val="Compact"/>
              <w:jc w:val="right"/>
            </w:pPr>
            <w:r>
              <w:t>95% conf. int.</w:t>
            </w:r>
          </w:p>
        </w:tc>
      </w:tr>
      <w:tr w:rsidR="00EE28EA" w14:paraId="0985E6C6" w14:textId="77777777">
        <w:tc>
          <w:tcPr>
            <w:tcW w:w="0" w:type="auto"/>
          </w:tcPr>
          <w:p w14:paraId="677EF8D7" w14:textId="391AC930" w:rsidR="00EE28EA" w:rsidRDefault="0017487F">
            <w:pPr>
              <w:pStyle w:val="Compact"/>
            </w:pPr>
            <w:r w:rsidRPr="0017487F">
              <w:rPr>
                <w:i/>
                <w:iCs/>
              </w:rPr>
              <w:t>g̅</w:t>
            </w:r>
            <w:r>
              <w:t xml:space="preserve"> (</w:t>
            </w:r>
            <w:r w:rsidR="00C62397">
              <w:t>language expression</w:t>
            </w:r>
            <w:r>
              <w:t>)</w:t>
            </w:r>
          </w:p>
        </w:tc>
        <w:tc>
          <w:tcPr>
            <w:tcW w:w="0" w:type="auto"/>
          </w:tcPr>
          <w:p w14:paraId="0D1D3C75" w14:textId="77777777" w:rsidR="00EE28EA" w:rsidRDefault="00C62397">
            <w:pPr>
              <w:pStyle w:val="Compact"/>
              <w:jc w:val="right"/>
            </w:pPr>
            <w:r>
              <w:t>0.34</w:t>
            </w:r>
          </w:p>
        </w:tc>
        <w:tc>
          <w:tcPr>
            <w:tcW w:w="0" w:type="auto"/>
          </w:tcPr>
          <w:p w14:paraId="35A4FAA5" w14:textId="77777777" w:rsidR="00EE28EA" w:rsidRDefault="00C62397">
            <w:pPr>
              <w:pStyle w:val="Compact"/>
              <w:jc w:val="right"/>
            </w:pPr>
            <w:r>
              <w:t>0.18</w:t>
            </w:r>
          </w:p>
        </w:tc>
        <w:tc>
          <w:tcPr>
            <w:tcW w:w="0" w:type="auto"/>
          </w:tcPr>
          <w:p w14:paraId="153050E1" w14:textId="77777777" w:rsidR="00EE28EA" w:rsidRDefault="00C62397">
            <w:pPr>
              <w:pStyle w:val="Compact"/>
              <w:jc w:val="right"/>
            </w:pPr>
            <w:r>
              <w:t>1.86</w:t>
            </w:r>
          </w:p>
        </w:tc>
        <w:tc>
          <w:tcPr>
            <w:tcW w:w="0" w:type="auto"/>
          </w:tcPr>
          <w:p w14:paraId="799B7F68" w14:textId="77777777" w:rsidR="00EE28EA" w:rsidRDefault="00C62397">
            <w:pPr>
              <w:pStyle w:val="Compact"/>
              <w:jc w:val="right"/>
            </w:pPr>
            <w:r>
              <w:t>21.00</w:t>
            </w:r>
          </w:p>
        </w:tc>
        <w:tc>
          <w:tcPr>
            <w:tcW w:w="0" w:type="auto"/>
          </w:tcPr>
          <w:p w14:paraId="5D73B769" w14:textId="77777777" w:rsidR="00EE28EA" w:rsidRDefault="00C62397">
            <w:pPr>
              <w:pStyle w:val="Compact"/>
              <w:jc w:val="right"/>
            </w:pPr>
            <w:r>
              <w:t>0.076</w:t>
            </w:r>
          </w:p>
        </w:tc>
        <w:tc>
          <w:tcPr>
            <w:tcW w:w="0" w:type="auto"/>
          </w:tcPr>
          <w:p w14:paraId="3B501016" w14:textId="08B4A584" w:rsidR="00EE28EA" w:rsidRDefault="0017487F">
            <w:pPr>
              <w:pStyle w:val="Compact"/>
              <w:jc w:val="right"/>
            </w:pPr>
            <w:r>
              <w:t>[−</w:t>
            </w:r>
            <w:r w:rsidR="00C62397">
              <w:t>0.04, 0.73]</w:t>
            </w:r>
          </w:p>
        </w:tc>
      </w:tr>
      <w:tr w:rsidR="00EE28EA" w14:paraId="13D2AA05" w14:textId="77777777">
        <w:tc>
          <w:tcPr>
            <w:tcW w:w="0" w:type="auto"/>
          </w:tcPr>
          <w:p w14:paraId="70F2F80B" w14:textId="12080D10" w:rsidR="00EE28EA" w:rsidRDefault="0017487F">
            <w:pPr>
              <w:pStyle w:val="Compact"/>
            </w:pPr>
            <w:r w:rsidRPr="0017487F">
              <w:rPr>
                <w:i/>
                <w:iCs/>
              </w:rPr>
              <w:t>g̅</w:t>
            </w:r>
            <w:r>
              <w:t xml:space="preserve"> (</w:t>
            </w:r>
            <w:r w:rsidR="00C62397">
              <w:t>communication</w:t>
            </w:r>
            <w:r>
              <w:t>)</w:t>
            </w:r>
          </w:p>
        </w:tc>
        <w:tc>
          <w:tcPr>
            <w:tcW w:w="0" w:type="auto"/>
          </w:tcPr>
          <w:p w14:paraId="3422AE17" w14:textId="01FB3C54" w:rsidR="00EE28EA" w:rsidRDefault="0017487F">
            <w:pPr>
              <w:pStyle w:val="Compact"/>
              <w:jc w:val="right"/>
            </w:pPr>
            <w:r>
              <w:t>−0.</w:t>
            </w:r>
            <w:r w:rsidR="00C62397">
              <w:t>04</w:t>
            </w:r>
          </w:p>
        </w:tc>
        <w:tc>
          <w:tcPr>
            <w:tcW w:w="0" w:type="auto"/>
          </w:tcPr>
          <w:p w14:paraId="317D7801" w14:textId="77777777" w:rsidR="00EE28EA" w:rsidRDefault="00C62397">
            <w:pPr>
              <w:pStyle w:val="Compact"/>
              <w:jc w:val="right"/>
            </w:pPr>
            <w:r>
              <w:t>0.24</w:t>
            </w:r>
          </w:p>
        </w:tc>
        <w:tc>
          <w:tcPr>
            <w:tcW w:w="0" w:type="auto"/>
          </w:tcPr>
          <w:p w14:paraId="35719B6D" w14:textId="01F760C1" w:rsidR="00EE28EA" w:rsidRDefault="0017487F">
            <w:pPr>
              <w:pStyle w:val="Compact"/>
              <w:jc w:val="right"/>
            </w:pPr>
            <w:r>
              <w:t>−0.</w:t>
            </w:r>
            <w:r w:rsidR="00C62397">
              <w:t>16</w:t>
            </w:r>
          </w:p>
        </w:tc>
        <w:tc>
          <w:tcPr>
            <w:tcW w:w="0" w:type="auto"/>
          </w:tcPr>
          <w:p w14:paraId="62646F00" w14:textId="77777777" w:rsidR="00EE28EA" w:rsidRDefault="00C62397">
            <w:pPr>
              <w:pStyle w:val="Compact"/>
              <w:jc w:val="right"/>
            </w:pPr>
            <w:r>
              <w:t>21.00</w:t>
            </w:r>
          </w:p>
        </w:tc>
        <w:tc>
          <w:tcPr>
            <w:tcW w:w="0" w:type="auto"/>
          </w:tcPr>
          <w:p w14:paraId="42033B00" w14:textId="77777777" w:rsidR="00EE28EA" w:rsidRDefault="00C62397">
            <w:pPr>
              <w:pStyle w:val="Compact"/>
              <w:jc w:val="right"/>
            </w:pPr>
            <w:r>
              <w:t>0.871</w:t>
            </w:r>
          </w:p>
        </w:tc>
        <w:tc>
          <w:tcPr>
            <w:tcW w:w="0" w:type="auto"/>
          </w:tcPr>
          <w:p w14:paraId="10FB4D57" w14:textId="18B853C8" w:rsidR="00EE28EA" w:rsidRDefault="0017487F">
            <w:pPr>
              <w:pStyle w:val="Compact"/>
              <w:jc w:val="right"/>
            </w:pPr>
            <w:r>
              <w:t>[−</w:t>
            </w:r>
            <w:r w:rsidR="00C62397">
              <w:t>0.54, 0.46]</w:t>
            </w:r>
          </w:p>
        </w:tc>
      </w:tr>
      <w:tr w:rsidR="00EE28EA" w14:paraId="35117A2F" w14:textId="77777777">
        <w:tc>
          <w:tcPr>
            <w:tcW w:w="0" w:type="auto"/>
          </w:tcPr>
          <w:p w14:paraId="13D14A20" w14:textId="7279F609" w:rsidR="00EE28EA" w:rsidRDefault="0017487F">
            <w:pPr>
              <w:pStyle w:val="Compact"/>
            </w:pPr>
            <w:r w:rsidRPr="0017487F">
              <w:rPr>
                <w:i/>
                <w:iCs/>
              </w:rPr>
              <w:t>g̅</w:t>
            </w:r>
            <w:r>
              <w:t xml:space="preserve"> (</w:t>
            </w:r>
            <w:r w:rsidR="00C62397">
              <w:t>language comprehension</w:t>
            </w:r>
            <w:r>
              <w:t>)</w:t>
            </w:r>
          </w:p>
        </w:tc>
        <w:tc>
          <w:tcPr>
            <w:tcW w:w="0" w:type="auto"/>
          </w:tcPr>
          <w:p w14:paraId="5F156BF7" w14:textId="7297E54E" w:rsidR="00EE28EA" w:rsidRDefault="0017487F">
            <w:pPr>
              <w:pStyle w:val="Compact"/>
              <w:jc w:val="right"/>
            </w:pPr>
            <w:r>
              <w:t>−0.</w:t>
            </w:r>
            <w:r w:rsidR="00C62397">
              <w:t>09</w:t>
            </w:r>
          </w:p>
        </w:tc>
        <w:tc>
          <w:tcPr>
            <w:tcW w:w="0" w:type="auto"/>
          </w:tcPr>
          <w:p w14:paraId="53DBC15D" w14:textId="77777777" w:rsidR="00EE28EA" w:rsidRDefault="00C62397">
            <w:pPr>
              <w:pStyle w:val="Compact"/>
              <w:jc w:val="right"/>
            </w:pPr>
            <w:r>
              <w:t>0.25</w:t>
            </w:r>
          </w:p>
        </w:tc>
        <w:tc>
          <w:tcPr>
            <w:tcW w:w="0" w:type="auto"/>
          </w:tcPr>
          <w:p w14:paraId="3095F66F" w14:textId="13C99540" w:rsidR="00EE28EA" w:rsidRDefault="0017487F">
            <w:pPr>
              <w:pStyle w:val="Compact"/>
              <w:jc w:val="right"/>
            </w:pPr>
            <w:r>
              <w:t>−0.</w:t>
            </w:r>
            <w:r w:rsidR="00C62397">
              <w:t>34</w:t>
            </w:r>
          </w:p>
        </w:tc>
        <w:tc>
          <w:tcPr>
            <w:tcW w:w="0" w:type="auto"/>
          </w:tcPr>
          <w:p w14:paraId="041BDE83" w14:textId="77777777" w:rsidR="00EE28EA" w:rsidRDefault="00C62397">
            <w:pPr>
              <w:pStyle w:val="Compact"/>
              <w:jc w:val="right"/>
            </w:pPr>
            <w:r>
              <w:t>21.00</w:t>
            </w:r>
          </w:p>
        </w:tc>
        <w:tc>
          <w:tcPr>
            <w:tcW w:w="0" w:type="auto"/>
          </w:tcPr>
          <w:p w14:paraId="3C34076E" w14:textId="77777777" w:rsidR="00EE28EA" w:rsidRDefault="00C62397">
            <w:pPr>
              <w:pStyle w:val="Compact"/>
              <w:jc w:val="right"/>
            </w:pPr>
            <w:r>
              <w:t>0.734</w:t>
            </w:r>
          </w:p>
        </w:tc>
        <w:tc>
          <w:tcPr>
            <w:tcW w:w="0" w:type="auto"/>
          </w:tcPr>
          <w:p w14:paraId="330DD783" w14:textId="39263C04" w:rsidR="00EE28EA" w:rsidRDefault="0017487F">
            <w:pPr>
              <w:pStyle w:val="Compact"/>
              <w:jc w:val="right"/>
            </w:pPr>
            <w:r>
              <w:t>[−</w:t>
            </w:r>
            <w:r w:rsidR="00C62397">
              <w:t>0.61, 0.43]</w:t>
            </w:r>
          </w:p>
        </w:tc>
      </w:tr>
      <w:tr w:rsidR="00EE28EA" w14:paraId="691A7D0F" w14:textId="77777777">
        <w:tc>
          <w:tcPr>
            <w:tcW w:w="0" w:type="auto"/>
          </w:tcPr>
          <w:p w14:paraId="7A891C63" w14:textId="4636085E" w:rsidR="00EE28EA" w:rsidRDefault="0017487F">
            <w:pPr>
              <w:pStyle w:val="Compact"/>
            </w:pPr>
            <w:r>
              <w:t>∆</w:t>
            </w:r>
            <w:r w:rsidRPr="0017487F">
              <w:rPr>
                <w:i/>
                <w:iCs/>
              </w:rPr>
              <w:t>g̅</w:t>
            </w:r>
            <w:r>
              <w:t xml:space="preserve"> (ad hoc</w:t>
            </w:r>
            <w:r w:rsidR="00C62397">
              <w:t xml:space="preserve"> test</w:t>
            </w:r>
            <w:r>
              <w:t>)</w:t>
            </w:r>
          </w:p>
        </w:tc>
        <w:tc>
          <w:tcPr>
            <w:tcW w:w="0" w:type="auto"/>
          </w:tcPr>
          <w:p w14:paraId="7912EE75" w14:textId="77777777" w:rsidR="00EE28EA" w:rsidRDefault="00C62397">
            <w:pPr>
              <w:pStyle w:val="Compact"/>
              <w:jc w:val="right"/>
            </w:pPr>
            <w:r>
              <w:t>0.23</w:t>
            </w:r>
          </w:p>
        </w:tc>
        <w:tc>
          <w:tcPr>
            <w:tcW w:w="0" w:type="auto"/>
          </w:tcPr>
          <w:p w14:paraId="6652FF4E" w14:textId="77777777" w:rsidR="00EE28EA" w:rsidRDefault="00C62397">
            <w:pPr>
              <w:pStyle w:val="Compact"/>
              <w:jc w:val="right"/>
            </w:pPr>
            <w:r>
              <w:t>0.13</w:t>
            </w:r>
          </w:p>
        </w:tc>
        <w:tc>
          <w:tcPr>
            <w:tcW w:w="0" w:type="auto"/>
          </w:tcPr>
          <w:p w14:paraId="19193678" w14:textId="77777777" w:rsidR="00EE28EA" w:rsidRDefault="00C62397">
            <w:pPr>
              <w:pStyle w:val="Compact"/>
              <w:jc w:val="right"/>
            </w:pPr>
            <w:r>
              <w:t>1.79</w:t>
            </w:r>
          </w:p>
        </w:tc>
        <w:tc>
          <w:tcPr>
            <w:tcW w:w="0" w:type="auto"/>
          </w:tcPr>
          <w:p w14:paraId="774B58FB" w14:textId="77777777" w:rsidR="00EE28EA" w:rsidRDefault="00C62397">
            <w:pPr>
              <w:pStyle w:val="Compact"/>
              <w:jc w:val="right"/>
            </w:pPr>
            <w:r>
              <w:t>21.00</w:t>
            </w:r>
          </w:p>
        </w:tc>
        <w:tc>
          <w:tcPr>
            <w:tcW w:w="0" w:type="auto"/>
          </w:tcPr>
          <w:p w14:paraId="20A188A6" w14:textId="77777777" w:rsidR="00EE28EA" w:rsidRDefault="00C62397">
            <w:pPr>
              <w:pStyle w:val="Compact"/>
              <w:jc w:val="right"/>
            </w:pPr>
            <w:r>
              <w:t>0.088</w:t>
            </w:r>
          </w:p>
        </w:tc>
        <w:tc>
          <w:tcPr>
            <w:tcW w:w="0" w:type="auto"/>
          </w:tcPr>
          <w:p w14:paraId="70041EB2" w14:textId="4C1029E6" w:rsidR="00EE28EA" w:rsidRDefault="0017487F">
            <w:pPr>
              <w:pStyle w:val="Compact"/>
              <w:jc w:val="right"/>
            </w:pPr>
            <w:r>
              <w:t>[−</w:t>
            </w:r>
            <w:r w:rsidR="00C62397">
              <w:t>0.04, 0.49]</w:t>
            </w:r>
          </w:p>
        </w:tc>
      </w:tr>
      <w:tr w:rsidR="00EE28EA" w14:paraId="33413AE0" w14:textId="77777777" w:rsidTr="0017487F">
        <w:trPr>
          <w:trHeight w:val="50"/>
        </w:trPr>
        <w:tc>
          <w:tcPr>
            <w:tcW w:w="0" w:type="auto"/>
          </w:tcPr>
          <w:p w14:paraId="383CA5F4" w14:textId="4FC47F49" w:rsidR="00EE28EA" w:rsidRDefault="0017487F">
            <w:pPr>
              <w:pStyle w:val="Compact"/>
            </w:pPr>
            <w:r>
              <w:t>τ</w:t>
            </w:r>
          </w:p>
        </w:tc>
        <w:tc>
          <w:tcPr>
            <w:tcW w:w="0" w:type="auto"/>
          </w:tcPr>
          <w:p w14:paraId="09B76500" w14:textId="77777777" w:rsidR="00EE28EA" w:rsidRDefault="00C62397">
            <w:pPr>
              <w:pStyle w:val="Compact"/>
              <w:jc w:val="right"/>
            </w:pPr>
            <w:r>
              <w:t>0.29</w:t>
            </w:r>
          </w:p>
        </w:tc>
        <w:tc>
          <w:tcPr>
            <w:tcW w:w="0" w:type="auto"/>
          </w:tcPr>
          <w:p w14:paraId="5BAA5EEE" w14:textId="77777777" w:rsidR="00EE28EA" w:rsidRDefault="00EE28EA" w:rsidP="0017487F">
            <w:pPr>
              <w:pStyle w:val="Compact"/>
              <w:jc w:val="right"/>
            </w:pPr>
          </w:p>
        </w:tc>
        <w:tc>
          <w:tcPr>
            <w:tcW w:w="0" w:type="auto"/>
          </w:tcPr>
          <w:p w14:paraId="3208B790" w14:textId="77777777" w:rsidR="00EE28EA" w:rsidRDefault="00C62397">
            <w:pPr>
              <w:pStyle w:val="Compact"/>
              <w:jc w:val="right"/>
            </w:pPr>
            <w:r>
              <w:t>180.39</w:t>
            </w:r>
          </w:p>
        </w:tc>
        <w:tc>
          <w:tcPr>
            <w:tcW w:w="0" w:type="auto"/>
          </w:tcPr>
          <w:p w14:paraId="1376E6C2" w14:textId="77777777" w:rsidR="00EE28EA" w:rsidRDefault="00C62397">
            <w:pPr>
              <w:pStyle w:val="Compact"/>
              <w:jc w:val="right"/>
            </w:pPr>
            <w:r>
              <w:t>21.00</w:t>
            </w:r>
          </w:p>
        </w:tc>
        <w:tc>
          <w:tcPr>
            <w:tcW w:w="0" w:type="auto"/>
          </w:tcPr>
          <w:p w14:paraId="537F52FA" w14:textId="77777777" w:rsidR="00EE28EA" w:rsidRDefault="00C62397">
            <w:pPr>
              <w:pStyle w:val="Compact"/>
              <w:jc w:val="right"/>
            </w:pPr>
            <w:r>
              <w:t>&lt; .001</w:t>
            </w:r>
          </w:p>
        </w:tc>
        <w:tc>
          <w:tcPr>
            <w:tcW w:w="0" w:type="auto"/>
          </w:tcPr>
          <w:p w14:paraId="569F2AFE" w14:textId="339FB9F3" w:rsidR="00EE28EA" w:rsidRDefault="0017487F">
            <w:pPr>
              <w:pStyle w:val="Compact"/>
              <w:jc w:val="right"/>
            </w:pPr>
            <w:r>
              <w:t>[ </w:t>
            </w:r>
            <w:r w:rsidR="00C62397">
              <w:t>0.11, 0.90]</w:t>
            </w:r>
          </w:p>
        </w:tc>
      </w:tr>
      <w:tr w:rsidR="00EE28EA" w14:paraId="7E42CD44" w14:textId="77777777">
        <w:tc>
          <w:tcPr>
            <w:tcW w:w="0" w:type="auto"/>
          </w:tcPr>
          <w:p w14:paraId="687C6CBA" w14:textId="6F584D7F" w:rsidR="00EE28EA" w:rsidRDefault="0017487F">
            <w:pPr>
              <w:pStyle w:val="Compact"/>
            </w:pPr>
            <w:r>
              <w:t>ρ</w:t>
            </w:r>
          </w:p>
        </w:tc>
        <w:tc>
          <w:tcPr>
            <w:tcW w:w="0" w:type="auto"/>
          </w:tcPr>
          <w:p w14:paraId="0864151C" w14:textId="49732582" w:rsidR="00EE28EA" w:rsidRDefault="0017487F">
            <w:pPr>
              <w:pStyle w:val="Compact"/>
              <w:jc w:val="right"/>
            </w:pPr>
            <w:r>
              <w:t>−0.</w:t>
            </w:r>
            <w:r w:rsidR="00C62397">
              <w:t>09</w:t>
            </w:r>
          </w:p>
        </w:tc>
        <w:tc>
          <w:tcPr>
            <w:tcW w:w="0" w:type="auto"/>
          </w:tcPr>
          <w:p w14:paraId="028A781E" w14:textId="77777777" w:rsidR="00EE28EA" w:rsidRDefault="00EE28EA" w:rsidP="0017487F">
            <w:pPr>
              <w:pStyle w:val="Compact"/>
              <w:jc w:val="right"/>
            </w:pPr>
          </w:p>
        </w:tc>
        <w:tc>
          <w:tcPr>
            <w:tcW w:w="0" w:type="auto"/>
          </w:tcPr>
          <w:p w14:paraId="152EB912" w14:textId="77777777" w:rsidR="00EE28EA" w:rsidRDefault="00EE28EA" w:rsidP="0017487F">
            <w:pPr>
              <w:pStyle w:val="Compact"/>
              <w:jc w:val="right"/>
            </w:pPr>
          </w:p>
        </w:tc>
        <w:tc>
          <w:tcPr>
            <w:tcW w:w="0" w:type="auto"/>
          </w:tcPr>
          <w:p w14:paraId="3C7E946D" w14:textId="77777777" w:rsidR="00EE28EA" w:rsidRDefault="00C62397">
            <w:pPr>
              <w:pStyle w:val="Compact"/>
              <w:jc w:val="right"/>
            </w:pPr>
            <w:r>
              <w:t>21.00</w:t>
            </w:r>
          </w:p>
        </w:tc>
        <w:tc>
          <w:tcPr>
            <w:tcW w:w="0" w:type="auto"/>
          </w:tcPr>
          <w:p w14:paraId="5F10DC82" w14:textId="77777777" w:rsidR="00EE28EA" w:rsidRDefault="00EE28EA" w:rsidP="0017487F">
            <w:pPr>
              <w:pStyle w:val="Compact"/>
              <w:jc w:val="right"/>
            </w:pPr>
          </w:p>
        </w:tc>
        <w:tc>
          <w:tcPr>
            <w:tcW w:w="0" w:type="auto"/>
          </w:tcPr>
          <w:p w14:paraId="24E848EF" w14:textId="412A7CA3" w:rsidR="00EE28EA" w:rsidRDefault="0017487F">
            <w:pPr>
              <w:pStyle w:val="Compact"/>
              <w:jc w:val="right"/>
            </w:pPr>
            <w:r>
              <w:t>[−</w:t>
            </w:r>
            <w:r w:rsidR="00C62397">
              <w:t>0.55, 0.95]</w:t>
            </w:r>
          </w:p>
        </w:tc>
      </w:tr>
    </w:tbl>
    <w:p w14:paraId="7EB4FAB6" w14:textId="77777777" w:rsidR="00C26C8E" w:rsidRDefault="00C26C8E">
      <w:pPr>
        <w:pStyle w:val="Heading4"/>
      </w:pPr>
      <w:bookmarkStart w:id="182" w:name="table-3.-overall-ipd-meta-analyses"/>
      <w:bookmarkEnd w:id="181"/>
      <w:r>
        <w:br w:type="page"/>
      </w:r>
    </w:p>
    <w:p w14:paraId="63C99EBD" w14:textId="5EF1D63E" w:rsidR="00EE28EA" w:rsidRDefault="00C62397">
      <w:pPr>
        <w:pStyle w:val="Heading4"/>
      </w:pPr>
      <w:r>
        <w:lastRenderedPageBreak/>
        <w:t>Table 3. Overall IPD meta-analyses</w:t>
      </w:r>
    </w:p>
    <w:tbl>
      <w:tblPr>
        <w:tblStyle w:val="Table"/>
        <w:tblW w:w="3018" w:type="pct"/>
        <w:tblLook w:val="0020" w:firstRow="1" w:lastRow="0" w:firstColumn="0" w:lastColumn="0" w:noHBand="0" w:noVBand="0"/>
      </w:tblPr>
      <w:tblGrid>
        <w:gridCol w:w="1504"/>
        <w:gridCol w:w="1142"/>
        <w:gridCol w:w="676"/>
        <w:gridCol w:w="676"/>
        <w:gridCol w:w="1652"/>
      </w:tblGrid>
      <w:tr w:rsidR="00EE28EA" w14:paraId="57D1CEB3" w14:textId="77777777" w:rsidTr="0017487F">
        <w:trPr>
          <w:cnfStyle w:val="100000000000" w:firstRow="1" w:lastRow="0" w:firstColumn="0" w:lastColumn="0" w:oddVBand="0" w:evenVBand="0" w:oddHBand="0" w:evenHBand="0" w:firstRowFirstColumn="0" w:firstRowLastColumn="0" w:lastRowFirstColumn="0" w:lastRowLastColumn="0"/>
        </w:trPr>
        <w:tc>
          <w:tcPr>
            <w:tcW w:w="0" w:type="auto"/>
          </w:tcPr>
          <w:p w14:paraId="48DBAE5F" w14:textId="77777777" w:rsidR="00EE28EA" w:rsidRDefault="00C62397">
            <w:pPr>
              <w:pStyle w:val="Compact"/>
            </w:pPr>
            <w:r>
              <w:t>Term</w:t>
            </w:r>
          </w:p>
        </w:tc>
        <w:tc>
          <w:tcPr>
            <w:tcW w:w="0" w:type="auto"/>
          </w:tcPr>
          <w:p w14:paraId="2EBD5A10" w14:textId="77777777" w:rsidR="00EE28EA" w:rsidRDefault="00C62397">
            <w:pPr>
              <w:pStyle w:val="Compact"/>
              <w:jc w:val="right"/>
            </w:pPr>
            <w:r>
              <w:t>Estimate</w:t>
            </w:r>
          </w:p>
        </w:tc>
        <w:tc>
          <w:tcPr>
            <w:tcW w:w="0" w:type="auto"/>
          </w:tcPr>
          <w:p w14:paraId="3134F2B4" w14:textId="77777777" w:rsidR="00EE28EA" w:rsidRDefault="00C62397">
            <w:pPr>
              <w:pStyle w:val="Compact"/>
              <w:jc w:val="right"/>
            </w:pPr>
            <w:r>
              <w:t>SE</w:t>
            </w:r>
          </w:p>
        </w:tc>
        <w:tc>
          <w:tcPr>
            <w:tcW w:w="0" w:type="auto"/>
          </w:tcPr>
          <w:p w14:paraId="574FA387" w14:textId="77777777" w:rsidR="00EE28EA" w:rsidRDefault="00C62397">
            <w:pPr>
              <w:pStyle w:val="Compact"/>
              <w:jc w:val="right"/>
            </w:pPr>
            <w:r>
              <w:t>t</w:t>
            </w:r>
          </w:p>
        </w:tc>
        <w:tc>
          <w:tcPr>
            <w:tcW w:w="0" w:type="auto"/>
          </w:tcPr>
          <w:p w14:paraId="25415E77" w14:textId="77777777" w:rsidR="00EE28EA" w:rsidRDefault="00C62397">
            <w:pPr>
              <w:pStyle w:val="Compact"/>
              <w:jc w:val="right"/>
            </w:pPr>
            <w:r>
              <w:t>95% conf. int.</w:t>
            </w:r>
          </w:p>
        </w:tc>
      </w:tr>
      <w:tr w:rsidR="0017487F" w14:paraId="68E5A9DF" w14:textId="77777777" w:rsidTr="0017487F">
        <w:tc>
          <w:tcPr>
            <w:tcW w:w="0" w:type="auto"/>
          </w:tcPr>
          <w:p w14:paraId="26F39035" w14:textId="1AB56C84" w:rsidR="0017487F" w:rsidRDefault="0017487F" w:rsidP="0017487F">
            <w:pPr>
              <w:pStyle w:val="Compact"/>
            </w:pPr>
            <w:r w:rsidRPr="0017487F">
              <w:rPr>
                <w:i/>
                <w:iCs/>
              </w:rPr>
              <w:t>g</w:t>
            </w:r>
            <w:r>
              <w:rPr>
                <w:i/>
                <w:iCs/>
              </w:rPr>
              <w:t>̅</w:t>
            </w:r>
          </w:p>
        </w:tc>
        <w:tc>
          <w:tcPr>
            <w:tcW w:w="0" w:type="auto"/>
          </w:tcPr>
          <w:p w14:paraId="68EFF94C" w14:textId="77777777" w:rsidR="0017487F" w:rsidRDefault="0017487F" w:rsidP="0017487F">
            <w:pPr>
              <w:pStyle w:val="Compact"/>
              <w:jc w:val="right"/>
            </w:pPr>
            <w:r>
              <w:t>1.43</w:t>
            </w:r>
          </w:p>
        </w:tc>
        <w:tc>
          <w:tcPr>
            <w:tcW w:w="0" w:type="auto"/>
          </w:tcPr>
          <w:p w14:paraId="593BD3B7" w14:textId="77777777" w:rsidR="0017487F" w:rsidRDefault="0017487F" w:rsidP="0017487F">
            <w:pPr>
              <w:pStyle w:val="Compact"/>
              <w:jc w:val="right"/>
            </w:pPr>
            <w:r>
              <w:t>0.30</w:t>
            </w:r>
          </w:p>
        </w:tc>
        <w:tc>
          <w:tcPr>
            <w:tcW w:w="0" w:type="auto"/>
          </w:tcPr>
          <w:p w14:paraId="6735FE07" w14:textId="77777777" w:rsidR="0017487F" w:rsidRDefault="0017487F" w:rsidP="0017487F">
            <w:pPr>
              <w:pStyle w:val="Compact"/>
              <w:jc w:val="right"/>
            </w:pPr>
            <w:r>
              <w:t>4.84</w:t>
            </w:r>
          </w:p>
        </w:tc>
        <w:tc>
          <w:tcPr>
            <w:tcW w:w="0" w:type="auto"/>
          </w:tcPr>
          <w:p w14:paraId="1D5F37A0" w14:textId="77777777" w:rsidR="0017487F" w:rsidRDefault="0017487F" w:rsidP="0017487F">
            <w:pPr>
              <w:pStyle w:val="Compact"/>
              <w:jc w:val="right"/>
            </w:pPr>
            <w:r>
              <w:t>[0.82, 2.02]</w:t>
            </w:r>
          </w:p>
        </w:tc>
      </w:tr>
      <w:tr w:rsidR="0017487F" w14:paraId="7FA061FB" w14:textId="77777777" w:rsidTr="0017487F">
        <w:tc>
          <w:tcPr>
            <w:tcW w:w="0" w:type="auto"/>
          </w:tcPr>
          <w:p w14:paraId="4DB2CB6B" w14:textId="6C24D614" w:rsidR="0017487F" w:rsidRDefault="0017487F" w:rsidP="0017487F">
            <w:pPr>
              <w:pStyle w:val="Compact"/>
            </w:pPr>
            <w:r>
              <w:t>τ</w:t>
            </w:r>
          </w:p>
        </w:tc>
        <w:tc>
          <w:tcPr>
            <w:tcW w:w="0" w:type="auto"/>
          </w:tcPr>
          <w:p w14:paraId="5F32A7ED" w14:textId="5649D2BE" w:rsidR="0017487F" w:rsidRDefault="0017487F" w:rsidP="0017487F">
            <w:pPr>
              <w:pStyle w:val="Compact"/>
              <w:jc w:val="right"/>
            </w:pPr>
            <w:r>
              <w:t>1.00</w:t>
            </w:r>
          </w:p>
        </w:tc>
        <w:tc>
          <w:tcPr>
            <w:tcW w:w="0" w:type="auto"/>
          </w:tcPr>
          <w:p w14:paraId="35612A0E" w14:textId="77777777" w:rsidR="0017487F" w:rsidRDefault="0017487F" w:rsidP="0017487F">
            <w:pPr>
              <w:pStyle w:val="Compact"/>
              <w:jc w:val="right"/>
            </w:pPr>
          </w:p>
        </w:tc>
        <w:tc>
          <w:tcPr>
            <w:tcW w:w="0" w:type="auto"/>
          </w:tcPr>
          <w:p w14:paraId="6B9737B2" w14:textId="77777777" w:rsidR="0017487F" w:rsidRDefault="0017487F" w:rsidP="0017487F">
            <w:pPr>
              <w:pStyle w:val="Compact"/>
              <w:jc w:val="right"/>
            </w:pPr>
          </w:p>
        </w:tc>
        <w:tc>
          <w:tcPr>
            <w:tcW w:w="0" w:type="auto"/>
          </w:tcPr>
          <w:p w14:paraId="234094FD" w14:textId="69269DC2" w:rsidR="0017487F" w:rsidRDefault="0017487F" w:rsidP="0017487F">
            <w:pPr>
              <w:pStyle w:val="Compact"/>
              <w:jc w:val="right"/>
            </w:pPr>
            <w:r>
              <w:t>[0.59, 1.55]</w:t>
            </w:r>
          </w:p>
        </w:tc>
      </w:tr>
      <w:tr w:rsidR="0017487F" w14:paraId="30807EAB" w14:textId="77777777" w:rsidTr="0017487F">
        <w:tc>
          <w:tcPr>
            <w:tcW w:w="0" w:type="auto"/>
          </w:tcPr>
          <w:p w14:paraId="46DBE39A" w14:textId="6CB8E178" w:rsidR="0017487F" w:rsidRDefault="0017487F" w:rsidP="0017487F">
            <w:pPr>
              <w:pStyle w:val="Compact"/>
            </w:pPr>
            <w:r>
              <w:t>σ (person)</w:t>
            </w:r>
          </w:p>
        </w:tc>
        <w:tc>
          <w:tcPr>
            <w:tcW w:w="0" w:type="auto"/>
          </w:tcPr>
          <w:p w14:paraId="7CB769E0" w14:textId="13DDA8FD" w:rsidR="0017487F" w:rsidRDefault="0017487F" w:rsidP="0017487F">
            <w:pPr>
              <w:pStyle w:val="Compact"/>
              <w:jc w:val="right"/>
            </w:pPr>
            <w:r>
              <w:t>0.93</w:t>
            </w:r>
          </w:p>
        </w:tc>
        <w:tc>
          <w:tcPr>
            <w:tcW w:w="0" w:type="auto"/>
          </w:tcPr>
          <w:p w14:paraId="2365BBE6" w14:textId="77777777" w:rsidR="0017487F" w:rsidRDefault="0017487F" w:rsidP="0017487F">
            <w:pPr>
              <w:pStyle w:val="Compact"/>
              <w:jc w:val="right"/>
            </w:pPr>
          </w:p>
        </w:tc>
        <w:tc>
          <w:tcPr>
            <w:tcW w:w="0" w:type="auto"/>
          </w:tcPr>
          <w:p w14:paraId="10E63469" w14:textId="77777777" w:rsidR="0017487F" w:rsidRDefault="0017487F" w:rsidP="0017487F">
            <w:pPr>
              <w:pStyle w:val="Compact"/>
              <w:jc w:val="right"/>
            </w:pPr>
          </w:p>
        </w:tc>
        <w:tc>
          <w:tcPr>
            <w:tcW w:w="0" w:type="auto"/>
          </w:tcPr>
          <w:p w14:paraId="6A75490E" w14:textId="39A8BA4B" w:rsidR="0017487F" w:rsidRDefault="0017487F" w:rsidP="0017487F">
            <w:pPr>
              <w:pStyle w:val="Compact"/>
              <w:jc w:val="right"/>
            </w:pPr>
            <w:r>
              <w:t>[0.73, 1.20]</w:t>
            </w:r>
          </w:p>
        </w:tc>
      </w:tr>
      <w:tr w:rsidR="0017487F" w14:paraId="393BDC4B" w14:textId="77777777" w:rsidTr="0017487F">
        <w:tc>
          <w:tcPr>
            <w:tcW w:w="0" w:type="auto"/>
          </w:tcPr>
          <w:p w14:paraId="4C884521" w14:textId="0E510BF7" w:rsidR="0017487F" w:rsidRDefault="0017487F" w:rsidP="0017487F">
            <w:pPr>
              <w:pStyle w:val="Compact"/>
            </w:pPr>
            <w:r>
              <w:t>σ (measure)</w:t>
            </w:r>
          </w:p>
        </w:tc>
        <w:tc>
          <w:tcPr>
            <w:tcW w:w="0" w:type="auto"/>
          </w:tcPr>
          <w:p w14:paraId="22D0E91E" w14:textId="77777777" w:rsidR="0017487F" w:rsidRDefault="0017487F" w:rsidP="0017487F">
            <w:pPr>
              <w:pStyle w:val="Compact"/>
              <w:jc w:val="right"/>
            </w:pPr>
            <w:r>
              <w:t>1.45</w:t>
            </w:r>
          </w:p>
        </w:tc>
        <w:tc>
          <w:tcPr>
            <w:tcW w:w="0" w:type="auto"/>
          </w:tcPr>
          <w:p w14:paraId="438BED7A" w14:textId="77777777" w:rsidR="0017487F" w:rsidRDefault="0017487F" w:rsidP="0017487F">
            <w:pPr>
              <w:pStyle w:val="Compact"/>
              <w:jc w:val="right"/>
            </w:pPr>
          </w:p>
        </w:tc>
        <w:tc>
          <w:tcPr>
            <w:tcW w:w="0" w:type="auto"/>
          </w:tcPr>
          <w:p w14:paraId="6A224965" w14:textId="77777777" w:rsidR="0017487F" w:rsidRDefault="0017487F" w:rsidP="0017487F">
            <w:pPr>
              <w:pStyle w:val="Compact"/>
              <w:jc w:val="right"/>
            </w:pPr>
          </w:p>
        </w:tc>
        <w:tc>
          <w:tcPr>
            <w:tcW w:w="0" w:type="auto"/>
          </w:tcPr>
          <w:p w14:paraId="40668CFF" w14:textId="77777777" w:rsidR="0017487F" w:rsidRDefault="0017487F" w:rsidP="0017487F">
            <w:pPr>
              <w:pStyle w:val="Compact"/>
              <w:jc w:val="right"/>
            </w:pPr>
            <w:r>
              <w:t>[1.38, 1.52]</w:t>
            </w:r>
          </w:p>
        </w:tc>
      </w:tr>
    </w:tbl>
    <w:p w14:paraId="487EF1ED" w14:textId="0E4465CE" w:rsidR="00EE28EA" w:rsidRDefault="00C62397">
      <w:pPr>
        <w:pStyle w:val="BodyText"/>
      </w:pPr>
      <w:r>
        <w:rPr>
          <w:i/>
          <w:iCs/>
        </w:rPr>
        <w:t>Note.</w:t>
      </w:r>
      <w:r>
        <w:t xml:space="preserve"> </w:t>
      </w:r>
      <w:r>
        <w:rPr>
          <w:i/>
          <w:iCs/>
        </w:rPr>
        <w:t>p</w:t>
      </w:r>
      <w:r>
        <w:t xml:space="preserve"> values omitted as the appropriate denominator degrees of freedom for linear mixed effects models is unclear (</w:t>
      </w:r>
      <w:r w:rsidR="0017487F">
        <w:t>Bates, 2006</w:t>
      </w:r>
      <w:r>
        <w:t>); inference should be based on the profile likelihood confidence intervals.</w:t>
      </w:r>
    </w:p>
    <w:p w14:paraId="4913F248" w14:textId="77777777" w:rsidR="00EE28EA" w:rsidRDefault="00C62397">
      <w:pPr>
        <w:pStyle w:val="Heading4"/>
      </w:pPr>
      <w:bookmarkStart w:id="183" w:name="X4053aa276677d10d9a176dcdeb37d1a646e0884"/>
      <w:bookmarkEnd w:id="182"/>
      <w:commentRangeStart w:id="184"/>
      <w:commentRangeStart w:id="185"/>
      <w:r>
        <w:t>Table 4. IPD meta-analyses of broad ability categories</w:t>
      </w:r>
      <w:commentRangeEnd w:id="184"/>
      <w:r w:rsidR="00674510">
        <w:rPr>
          <w:rStyle w:val="CommentReference"/>
          <w:rFonts w:asciiTheme="minorHAnsi" w:eastAsiaTheme="minorHAnsi" w:hAnsiTheme="minorHAnsi" w:cstheme="minorBidi"/>
          <w:bCs w:val="0"/>
          <w:i w:val="0"/>
          <w:color w:val="auto"/>
        </w:rPr>
        <w:commentReference w:id="184"/>
      </w:r>
      <w:commentRangeEnd w:id="185"/>
      <w:r w:rsidR="004E0D67">
        <w:rPr>
          <w:rStyle w:val="CommentReference"/>
          <w:rFonts w:asciiTheme="minorHAnsi" w:eastAsiaTheme="minorHAnsi" w:hAnsiTheme="minorHAnsi" w:cstheme="minorBidi"/>
          <w:bCs w:val="0"/>
          <w:i w:val="0"/>
          <w:color w:val="auto"/>
        </w:rPr>
        <w:commentReference w:id="185"/>
      </w:r>
    </w:p>
    <w:tbl>
      <w:tblPr>
        <w:tblStyle w:val="Table"/>
        <w:tblW w:w="4012" w:type="pct"/>
        <w:tblLook w:val="0020" w:firstRow="1" w:lastRow="0" w:firstColumn="0" w:lastColumn="0" w:noHBand="0" w:noVBand="0"/>
      </w:tblPr>
      <w:tblGrid>
        <w:gridCol w:w="3275"/>
        <w:gridCol w:w="1166"/>
        <w:gridCol w:w="691"/>
        <w:gridCol w:w="691"/>
        <w:gridCol w:w="1687"/>
      </w:tblGrid>
      <w:tr w:rsidR="00EE28EA" w14:paraId="6A4C68B0" w14:textId="77777777" w:rsidTr="0017487F">
        <w:trPr>
          <w:cnfStyle w:val="100000000000" w:firstRow="1" w:lastRow="0" w:firstColumn="0" w:lastColumn="0" w:oddVBand="0" w:evenVBand="0" w:oddHBand="0" w:evenHBand="0" w:firstRowFirstColumn="0" w:firstRowLastColumn="0" w:lastRowFirstColumn="0" w:lastRowLastColumn="0"/>
        </w:trPr>
        <w:tc>
          <w:tcPr>
            <w:tcW w:w="0" w:type="auto"/>
          </w:tcPr>
          <w:p w14:paraId="1D427E30" w14:textId="77777777" w:rsidR="00EE28EA" w:rsidRDefault="00C62397" w:rsidP="0017487F">
            <w:pPr>
              <w:pStyle w:val="Compact"/>
              <w:keepNext/>
            </w:pPr>
            <w:r>
              <w:t>Term</w:t>
            </w:r>
          </w:p>
        </w:tc>
        <w:tc>
          <w:tcPr>
            <w:tcW w:w="0" w:type="auto"/>
          </w:tcPr>
          <w:p w14:paraId="1AEFBC99" w14:textId="77777777" w:rsidR="00EE28EA" w:rsidRDefault="00C62397">
            <w:pPr>
              <w:pStyle w:val="Compact"/>
              <w:jc w:val="right"/>
            </w:pPr>
            <w:r>
              <w:t>Estimate</w:t>
            </w:r>
          </w:p>
        </w:tc>
        <w:tc>
          <w:tcPr>
            <w:tcW w:w="0" w:type="auto"/>
          </w:tcPr>
          <w:p w14:paraId="7A230628" w14:textId="77777777" w:rsidR="00EE28EA" w:rsidRDefault="00C62397">
            <w:pPr>
              <w:pStyle w:val="Compact"/>
              <w:jc w:val="right"/>
            </w:pPr>
            <w:r>
              <w:t>SE</w:t>
            </w:r>
          </w:p>
        </w:tc>
        <w:tc>
          <w:tcPr>
            <w:tcW w:w="0" w:type="auto"/>
          </w:tcPr>
          <w:p w14:paraId="2CB01ECC" w14:textId="77777777" w:rsidR="00EE28EA" w:rsidRDefault="00C62397">
            <w:pPr>
              <w:pStyle w:val="Compact"/>
              <w:jc w:val="right"/>
            </w:pPr>
            <w:r>
              <w:t>t</w:t>
            </w:r>
          </w:p>
        </w:tc>
        <w:tc>
          <w:tcPr>
            <w:tcW w:w="0" w:type="auto"/>
          </w:tcPr>
          <w:p w14:paraId="7B9A5218" w14:textId="77777777" w:rsidR="00EE28EA" w:rsidRDefault="00C62397">
            <w:pPr>
              <w:pStyle w:val="Compact"/>
              <w:jc w:val="right"/>
            </w:pPr>
            <w:r>
              <w:t>95% conf. int.</w:t>
            </w:r>
          </w:p>
        </w:tc>
      </w:tr>
      <w:tr w:rsidR="00EE28EA" w14:paraId="17823D30" w14:textId="77777777" w:rsidTr="0017487F">
        <w:tc>
          <w:tcPr>
            <w:tcW w:w="0" w:type="auto"/>
          </w:tcPr>
          <w:p w14:paraId="10591F74" w14:textId="0D1DBC68" w:rsidR="00EE28EA" w:rsidRDefault="0017487F" w:rsidP="0017487F">
            <w:pPr>
              <w:pStyle w:val="Compact"/>
              <w:keepNext/>
            </w:pPr>
            <w:r w:rsidRPr="0017487F">
              <w:rPr>
                <w:i/>
                <w:iCs/>
              </w:rPr>
              <w:t>g̅</w:t>
            </w:r>
            <w:r>
              <w:t xml:space="preserve"> (</w:t>
            </w:r>
            <w:r w:rsidR="00C62397">
              <w:t>language expression</w:t>
            </w:r>
            <w:r>
              <w:t>)</w:t>
            </w:r>
          </w:p>
        </w:tc>
        <w:tc>
          <w:tcPr>
            <w:tcW w:w="0" w:type="auto"/>
          </w:tcPr>
          <w:p w14:paraId="46184DC0" w14:textId="77777777" w:rsidR="00EE28EA" w:rsidRDefault="00C62397">
            <w:pPr>
              <w:pStyle w:val="Compact"/>
              <w:jc w:val="right"/>
            </w:pPr>
            <w:r>
              <w:t>1.45</w:t>
            </w:r>
          </w:p>
        </w:tc>
        <w:tc>
          <w:tcPr>
            <w:tcW w:w="0" w:type="auto"/>
          </w:tcPr>
          <w:p w14:paraId="2D6BA9D3" w14:textId="77777777" w:rsidR="00EE28EA" w:rsidRDefault="00C62397">
            <w:pPr>
              <w:pStyle w:val="Compact"/>
              <w:jc w:val="right"/>
            </w:pPr>
            <w:r>
              <w:t>0.35</w:t>
            </w:r>
          </w:p>
        </w:tc>
        <w:tc>
          <w:tcPr>
            <w:tcW w:w="0" w:type="auto"/>
          </w:tcPr>
          <w:p w14:paraId="165ECCC9" w14:textId="77777777" w:rsidR="00EE28EA" w:rsidRDefault="00C62397">
            <w:pPr>
              <w:pStyle w:val="Compact"/>
              <w:jc w:val="right"/>
            </w:pPr>
            <w:r>
              <w:t>4.12</w:t>
            </w:r>
          </w:p>
        </w:tc>
        <w:tc>
          <w:tcPr>
            <w:tcW w:w="0" w:type="auto"/>
          </w:tcPr>
          <w:p w14:paraId="4DE2F949" w14:textId="248F84E8" w:rsidR="00EE28EA" w:rsidRDefault="0017487F">
            <w:pPr>
              <w:pStyle w:val="Compact"/>
              <w:jc w:val="right"/>
            </w:pPr>
            <w:r>
              <w:t>[ </w:t>
            </w:r>
            <w:r w:rsidR="00C62397">
              <w:t>0.74, 2.14]</w:t>
            </w:r>
          </w:p>
        </w:tc>
      </w:tr>
      <w:tr w:rsidR="00EE28EA" w14:paraId="147833C1" w14:textId="77777777" w:rsidTr="0017487F">
        <w:tc>
          <w:tcPr>
            <w:tcW w:w="0" w:type="auto"/>
          </w:tcPr>
          <w:p w14:paraId="7A7221D7" w14:textId="3572B886" w:rsidR="00EE28EA" w:rsidRDefault="0017487F" w:rsidP="0017487F">
            <w:pPr>
              <w:pStyle w:val="Compact"/>
              <w:keepNext/>
            </w:pPr>
            <w:r w:rsidRPr="0017487F">
              <w:rPr>
                <w:i/>
                <w:iCs/>
              </w:rPr>
              <w:t>g̅</w:t>
            </w:r>
            <w:r>
              <w:t xml:space="preserve"> (</w:t>
            </w:r>
            <w:r w:rsidR="00C62397">
              <w:t>aphasia severity</w:t>
            </w:r>
            <w:r>
              <w:t>)</w:t>
            </w:r>
          </w:p>
        </w:tc>
        <w:tc>
          <w:tcPr>
            <w:tcW w:w="0" w:type="auto"/>
          </w:tcPr>
          <w:p w14:paraId="07893948" w14:textId="77777777" w:rsidR="00EE28EA" w:rsidRDefault="00C62397">
            <w:pPr>
              <w:pStyle w:val="Compact"/>
              <w:jc w:val="right"/>
            </w:pPr>
            <w:r>
              <w:t>0.52</w:t>
            </w:r>
          </w:p>
        </w:tc>
        <w:tc>
          <w:tcPr>
            <w:tcW w:w="0" w:type="auto"/>
          </w:tcPr>
          <w:p w14:paraId="36674285" w14:textId="77777777" w:rsidR="00EE28EA" w:rsidRDefault="00C62397">
            <w:pPr>
              <w:pStyle w:val="Compact"/>
              <w:jc w:val="right"/>
            </w:pPr>
            <w:r>
              <w:t>0.44</w:t>
            </w:r>
          </w:p>
        </w:tc>
        <w:tc>
          <w:tcPr>
            <w:tcW w:w="0" w:type="auto"/>
          </w:tcPr>
          <w:p w14:paraId="326FA71C" w14:textId="77777777" w:rsidR="00EE28EA" w:rsidRDefault="00C62397">
            <w:pPr>
              <w:pStyle w:val="Compact"/>
              <w:jc w:val="right"/>
            </w:pPr>
            <w:r>
              <w:t>1.16</w:t>
            </w:r>
          </w:p>
        </w:tc>
        <w:tc>
          <w:tcPr>
            <w:tcW w:w="0" w:type="auto"/>
          </w:tcPr>
          <w:p w14:paraId="006A98E5" w14:textId="45ECD281" w:rsidR="00EE28EA" w:rsidRDefault="0017487F">
            <w:pPr>
              <w:pStyle w:val="Compact"/>
              <w:jc w:val="right"/>
            </w:pPr>
            <w:r>
              <w:t>[−</w:t>
            </w:r>
            <w:r w:rsidR="00C62397">
              <w:t>0.37, 1.38]</w:t>
            </w:r>
          </w:p>
        </w:tc>
      </w:tr>
      <w:tr w:rsidR="00EE28EA" w14:paraId="26D88D9B" w14:textId="77777777" w:rsidTr="0017487F">
        <w:tc>
          <w:tcPr>
            <w:tcW w:w="0" w:type="auto"/>
          </w:tcPr>
          <w:p w14:paraId="62662D2F" w14:textId="1747B836" w:rsidR="00EE28EA" w:rsidRDefault="0017487F" w:rsidP="0017487F">
            <w:pPr>
              <w:pStyle w:val="Compact"/>
              <w:keepNext/>
            </w:pPr>
            <w:r w:rsidRPr="0017487F">
              <w:rPr>
                <w:i/>
                <w:iCs/>
              </w:rPr>
              <w:t>g̅</w:t>
            </w:r>
            <w:r>
              <w:t xml:space="preserve"> (</w:t>
            </w:r>
            <w:r w:rsidR="00C62397">
              <w:t>communication</w:t>
            </w:r>
            <w:r>
              <w:t>)</w:t>
            </w:r>
          </w:p>
        </w:tc>
        <w:tc>
          <w:tcPr>
            <w:tcW w:w="0" w:type="auto"/>
          </w:tcPr>
          <w:p w14:paraId="04E040A7" w14:textId="77777777" w:rsidR="00EE28EA" w:rsidRDefault="00C62397">
            <w:pPr>
              <w:pStyle w:val="Compact"/>
              <w:jc w:val="right"/>
            </w:pPr>
            <w:r>
              <w:t>1.59</w:t>
            </w:r>
          </w:p>
        </w:tc>
        <w:tc>
          <w:tcPr>
            <w:tcW w:w="0" w:type="auto"/>
          </w:tcPr>
          <w:p w14:paraId="2A1CF6EC" w14:textId="77777777" w:rsidR="00EE28EA" w:rsidRDefault="00C62397">
            <w:pPr>
              <w:pStyle w:val="Compact"/>
              <w:jc w:val="right"/>
            </w:pPr>
            <w:r>
              <w:t>0.39</w:t>
            </w:r>
          </w:p>
        </w:tc>
        <w:tc>
          <w:tcPr>
            <w:tcW w:w="0" w:type="auto"/>
          </w:tcPr>
          <w:p w14:paraId="343994AD" w14:textId="77777777" w:rsidR="00EE28EA" w:rsidRDefault="00C62397">
            <w:pPr>
              <w:pStyle w:val="Compact"/>
              <w:jc w:val="right"/>
            </w:pPr>
            <w:r>
              <w:t>4.08</w:t>
            </w:r>
          </w:p>
        </w:tc>
        <w:tc>
          <w:tcPr>
            <w:tcW w:w="0" w:type="auto"/>
          </w:tcPr>
          <w:p w14:paraId="20097BA1" w14:textId="3150A84E" w:rsidR="00EE28EA" w:rsidRDefault="0017487F">
            <w:pPr>
              <w:pStyle w:val="Compact"/>
              <w:jc w:val="right"/>
            </w:pPr>
            <w:r>
              <w:t>[ </w:t>
            </w:r>
            <w:r w:rsidR="00C62397">
              <w:t>0.81, 2.35]</w:t>
            </w:r>
          </w:p>
        </w:tc>
      </w:tr>
      <w:tr w:rsidR="00EE28EA" w14:paraId="0536184E" w14:textId="77777777" w:rsidTr="0017487F">
        <w:tc>
          <w:tcPr>
            <w:tcW w:w="0" w:type="auto"/>
          </w:tcPr>
          <w:p w14:paraId="5CBD3D09" w14:textId="62A2B6B2" w:rsidR="00EE28EA" w:rsidRDefault="0017487F" w:rsidP="0017487F">
            <w:pPr>
              <w:pStyle w:val="Compact"/>
              <w:keepNext/>
            </w:pPr>
            <w:r w:rsidRPr="0017487F">
              <w:rPr>
                <w:i/>
                <w:iCs/>
              </w:rPr>
              <w:t>g̅</w:t>
            </w:r>
            <w:r>
              <w:t xml:space="preserve"> (</w:t>
            </w:r>
            <w:r w:rsidR="00C62397">
              <w:t>domain-general function</w:t>
            </w:r>
            <w:r>
              <w:t>)</w:t>
            </w:r>
          </w:p>
        </w:tc>
        <w:tc>
          <w:tcPr>
            <w:tcW w:w="0" w:type="auto"/>
          </w:tcPr>
          <w:p w14:paraId="62DB7848" w14:textId="77777777" w:rsidR="00EE28EA" w:rsidRDefault="00C62397">
            <w:pPr>
              <w:pStyle w:val="Compact"/>
              <w:jc w:val="right"/>
            </w:pPr>
            <w:r>
              <w:t>1.19</w:t>
            </w:r>
          </w:p>
        </w:tc>
        <w:tc>
          <w:tcPr>
            <w:tcW w:w="0" w:type="auto"/>
          </w:tcPr>
          <w:p w14:paraId="18A23F38" w14:textId="77777777" w:rsidR="00EE28EA" w:rsidRDefault="00C62397">
            <w:pPr>
              <w:pStyle w:val="Compact"/>
              <w:jc w:val="right"/>
            </w:pPr>
            <w:r>
              <w:t>0.40</w:t>
            </w:r>
          </w:p>
        </w:tc>
        <w:tc>
          <w:tcPr>
            <w:tcW w:w="0" w:type="auto"/>
          </w:tcPr>
          <w:p w14:paraId="236011C0" w14:textId="77777777" w:rsidR="00EE28EA" w:rsidRDefault="00C62397">
            <w:pPr>
              <w:pStyle w:val="Compact"/>
              <w:jc w:val="right"/>
            </w:pPr>
            <w:r>
              <w:t>2.94</w:t>
            </w:r>
          </w:p>
        </w:tc>
        <w:tc>
          <w:tcPr>
            <w:tcW w:w="0" w:type="auto"/>
          </w:tcPr>
          <w:p w14:paraId="3795B463" w14:textId="347972A6" w:rsidR="00EE28EA" w:rsidRDefault="0017487F">
            <w:pPr>
              <w:pStyle w:val="Compact"/>
              <w:jc w:val="right"/>
            </w:pPr>
            <w:r>
              <w:t>[ </w:t>
            </w:r>
            <w:r w:rsidR="00C62397">
              <w:t>0.38, 1.97]</w:t>
            </w:r>
          </w:p>
        </w:tc>
      </w:tr>
      <w:tr w:rsidR="00EE28EA" w14:paraId="69184080" w14:textId="77777777" w:rsidTr="0017487F">
        <w:tc>
          <w:tcPr>
            <w:tcW w:w="0" w:type="auto"/>
          </w:tcPr>
          <w:p w14:paraId="074F0FC1" w14:textId="48D19F72" w:rsidR="00EE28EA" w:rsidRDefault="0017487F" w:rsidP="0017487F">
            <w:pPr>
              <w:pStyle w:val="Compact"/>
              <w:keepNext/>
            </w:pPr>
            <w:r w:rsidRPr="0017487F">
              <w:rPr>
                <w:i/>
                <w:iCs/>
              </w:rPr>
              <w:t>g̅</w:t>
            </w:r>
            <w:r>
              <w:t xml:space="preserve"> (</w:t>
            </w:r>
            <w:r w:rsidR="00C62397">
              <w:t>language comprehension</w:t>
            </w:r>
            <w:r>
              <w:t>)</w:t>
            </w:r>
          </w:p>
        </w:tc>
        <w:tc>
          <w:tcPr>
            <w:tcW w:w="0" w:type="auto"/>
          </w:tcPr>
          <w:p w14:paraId="7F1C010D" w14:textId="77777777" w:rsidR="00EE28EA" w:rsidRDefault="00C62397">
            <w:pPr>
              <w:pStyle w:val="Compact"/>
              <w:jc w:val="right"/>
            </w:pPr>
            <w:r>
              <w:t>0.26</w:t>
            </w:r>
          </w:p>
        </w:tc>
        <w:tc>
          <w:tcPr>
            <w:tcW w:w="0" w:type="auto"/>
          </w:tcPr>
          <w:p w14:paraId="70615AC9" w14:textId="77777777" w:rsidR="00EE28EA" w:rsidRDefault="00C62397">
            <w:pPr>
              <w:pStyle w:val="Compact"/>
              <w:jc w:val="right"/>
            </w:pPr>
            <w:r>
              <w:t>0.38</w:t>
            </w:r>
          </w:p>
        </w:tc>
        <w:tc>
          <w:tcPr>
            <w:tcW w:w="0" w:type="auto"/>
          </w:tcPr>
          <w:p w14:paraId="61E4D604" w14:textId="77777777" w:rsidR="00EE28EA" w:rsidRDefault="00C62397">
            <w:pPr>
              <w:pStyle w:val="Compact"/>
              <w:jc w:val="right"/>
            </w:pPr>
            <w:r>
              <w:t>0.70</w:t>
            </w:r>
          </w:p>
        </w:tc>
        <w:tc>
          <w:tcPr>
            <w:tcW w:w="0" w:type="auto"/>
          </w:tcPr>
          <w:p w14:paraId="22F3412E" w14:textId="271AB4E9" w:rsidR="00EE28EA" w:rsidRDefault="0017487F">
            <w:pPr>
              <w:pStyle w:val="Compact"/>
              <w:jc w:val="right"/>
            </w:pPr>
            <w:r>
              <w:t>[−</w:t>
            </w:r>
            <w:r w:rsidR="00C62397">
              <w:t>0.50, 0.99]</w:t>
            </w:r>
          </w:p>
        </w:tc>
      </w:tr>
      <w:tr w:rsidR="00EE28EA" w14:paraId="15949142" w14:textId="77777777" w:rsidTr="0017487F">
        <w:tc>
          <w:tcPr>
            <w:tcW w:w="0" w:type="auto"/>
          </w:tcPr>
          <w:p w14:paraId="626F5094" w14:textId="2CDEC510" w:rsidR="00EE28EA" w:rsidRDefault="0017487F">
            <w:pPr>
              <w:pStyle w:val="Compact"/>
            </w:pPr>
            <w:r w:rsidRPr="0017487F">
              <w:rPr>
                <w:i/>
                <w:iCs/>
              </w:rPr>
              <w:t>g̅</w:t>
            </w:r>
            <w:r>
              <w:t xml:space="preserve"> (</w:t>
            </w:r>
            <w:r w:rsidR="00C62397">
              <w:t>speech-motor planning</w:t>
            </w:r>
            <w:r>
              <w:t>)</w:t>
            </w:r>
          </w:p>
        </w:tc>
        <w:tc>
          <w:tcPr>
            <w:tcW w:w="0" w:type="auto"/>
          </w:tcPr>
          <w:p w14:paraId="6373350D" w14:textId="77777777" w:rsidR="00EE28EA" w:rsidRDefault="00C62397">
            <w:pPr>
              <w:pStyle w:val="Compact"/>
              <w:jc w:val="right"/>
            </w:pPr>
            <w:r>
              <w:t>1.41</w:t>
            </w:r>
          </w:p>
        </w:tc>
        <w:tc>
          <w:tcPr>
            <w:tcW w:w="0" w:type="auto"/>
          </w:tcPr>
          <w:p w14:paraId="55C71428" w14:textId="77777777" w:rsidR="00EE28EA" w:rsidRDefault="00C62397">
            <w:pPr>
              <w:pStyle w:val="Compact"/>
              <w:jc w:val="right"/>
            </w:pPr>
            <w:r>
              <w:t>0.38</w:t>
            </w:r>
          </w:p>
        </w:tc>
        <w:tc>
          <w:tcPr>
            <w:tcW w:w="0" w:type="auto"/>
          </w:tcPr>
          <w:p w14:paraId="515D139A" w14:textId="77777777" w:rsidR="00EE28EA" w:rsidRDefault="00C62397">
            <w:pPr>
              <w:pStyle w:val="Compact"/>
              <w:jc w:val="right"/>
            </w:pPr>
            <w:r>
              <w:t>3.68</w:t>
            </w:r>
          </w:p>
        </w:tc>
        <w:tc>
          <w:tcPr>
            <w:tcW w:w="0" w:type="auto"/>
          </w:tcPr>
          <w:p w14:paraId="7AC5E950" w14:textId="7B23F9E7" w:rsidR="00EE28EA" w:rsidRDefault="0017487F">
            <w:pPr>
              <w:pStyle w:val="Compact"/>
              <w:jc w:val="right"/>
            </w:pPr>
            <w:r>
              <w:t>[ </w:t>
            </w:r>
            <w:r w:rsidR="00C62397">
              <w:t>0.64, 2.15]</w:t>
            </w:r>
          </w:p>
        </w:tc>
      </w:tr>
      <w:tr w:rsidR="0017487F" w14:paraId="6BB45E4D" w14:textId="77777777" w:rsidTr="0017487F">
        <w:tc>
          <w:tcPr>
            <w:tcW w:w="0" w:type="auto"/>
          </w:tcPr>
          <w:p w14:paraId="7F9559BA" w14:textId="641E5F09" w:rsidR="0017487F" w:rsidRDefault="0017487F" w:rsidP="0017487F">
            <w:pPr>
              <w:pStyle w:val="Compact"/>
            </w:pPr>
            <w:r>
              <w:t>∆</w:t>
            </w:r>
            <w:r w:rsidRPr="0017487F">
              <w:rPr>
                <w:i/>
                <w:iCs/>
              </w:rPr>
              <w:t>g̅</w:t>
            </w:r>
            <w:r>
              <w:t xml:space="preserve"> (ad hoc test)</w:t>
            </w:r>
          </w:p>
        </w:tc>
        <w:tc>
          <w:tcPr>
            <w:tcW w:w="0" w:type="auto"/>
          </w:tcPr>
          <w:p w14:paraId="1FA04316" w14:textId="77777777" w:rsidR="0017487F" w:rsidRDefault="0017487F" w:rsidP="0017487F">
            <w:pPr>
              <w:pStyle w:val="Compact"/>
              <w:jc w:val="right"/>
            </w:pPr>
            <w:r>
              <w:t>1.08</w:t>
            </w:r>
          </w:p>
        </w:tc>
        <w:tc>
          <w:tcPr>
            <w:tcW w:w="0" w:type="auto"/>
          </w:tcPr>
          <w:p w14:paraId="623A690C" w14:textId="77777777" w:rsidR="0017487F" w:rsidRDefault="0017487F" w:rsidP="0017487F">
            <w:pPr>
              <w:pStyle w:val="Compact"/>
              <w:jc w:val="right"/>
            </w:pPr>
            <w:r>
              <w:t>0.71</w:t>
            </w:r>
          </w:p>
        </w:tc>
        <w:tc>
          <w:tcPr>
            <w:tcW w:w="0" w:type="auto"/>
          </w:tcPr>
          <w:p w14:paraId="75DCEB31" w14:textId="77777777" w:rsidR="0017487F" w:rsidRDefault="0017487F" w:rsidP="0017487F">
            <w:pPr>
              <w:pStyle w:val="Compact"/>
              <w:jc w:val="right"/>
            </w:pPr>
            <w:r>
              <w:t>1.52</w:t>
            </w:r>
          </w:p>
        </w:tc>
        <w:tc>
          <w:tcPr>
            <w:tcW w:w="0" w:type="auto"/>
          </w:tcPr>
          <w:p w14:paraId="37379DFA" w14:textId="4858FB22" w:rsidR="0017487F" w:rsidRDefault="0017487F" w:rsidP="0017487F">
            <w:pPr>
              <w:pStyle w:val="Compact"/>
              <w:jc w:val="right"/>
            </w:pPr>
            <w:r>
              <w:t>[−0.32, 2.51]</w:t>
            </w:r>
          </w:p>
        </w:tc>
      </w:tr>
      <w:tr w:rsidR="0017487F" w14:paraId="1F7B365C" w14:textId="77777777" w:rsidTr="0017487F">
        <w:tc>
          <w:tcPr>
            <w:tcW w:w="0" w:type="auto"/>
          </w:tcPr>
          <w:p w14:paraId="0192B20D" w14:textId="22C22BBA" w:rsidR="0017487F" w:rsidRDefault="0017487F" w:rsidP="0017487F">
            <w:pPr>
              <w:pStyle w:val="Compact"/>
            </w:pPr>
            <w:r>
              <w:t>τ</w:t>
            </w:r>
          </w:p>
        </w:tc>
        <w:tc>
          <w:tcPr>
            <w:tcW w:w="0" w:type="auto"/>
          </w:tcPr>
          <w:p w14:paraId="73C55CC9" w14:textId="67122BC8" w:rsidR="0017487F" w:rsidRDefault="0017487F" w:rsidP="0017487F">
            <w:pPr>
              <w:pStyle w:val="Compact"/>
              <w:jc w:val="right"/>
            </w:pPr>
            <w:r>
              <w:t>1.15</w:t>
            </w:r>
          </w:p>
        </w:tc>
        <w:tc>
          <w:tcPr>
            <w:tcW w:w="0" w:type="auto"/>
          </w:tcPr>
          <w:p w14:paraId="75857078" w14:textId="77777777" w:rsidR="0017487F" w:rsidRDefault="0017487F" w:rsidP="0017487F">
            <w:pPr>
              <w:pStyle w:val="Compact"/>
              <w:jc w:val="right"/>
            </w:pPr>
          </w:p>
        </w:tc>
        <w:tc>
          <w:tcPr>
            <w:tcW w:w="0" w:type="auto"/>
          </w:tcPr>
          <w:p w14:paraId="1B38B517" w14:textId="77777777" w:rsidR="0017487F" w:rsidRDefault="0017487F" w:rsidP="0017487F">
            <w:pPr>
              <w:pStyle w:val="Compact"/>
              <w:jc w:val="right"/>
            </w:pPr>
          </w:p>
        </w:tc>
        <w:tc>
          <w:tcPr>
            <w:tcW w:w="0" w:type="auto"/>
          </w:tcPr>
          <w:p w14:paraId="6987F2D1" w14:textId="13948A9D" w:rsidR="0017487F" w:rsidRDefault="0017487F" w:rsidP="0017487F">
            <w:pPr>
              <w:pStyle w:val="Compact"/>
              <w:jc w:val="right"/>
            </w:pPr>
            <w:r>
              <w:t>[ 0.70, 1.69]</w:t>
            </w:r>
          </w:p>
        </w:tc>
      </w:tr>
      <w:tr w:rsidR="0017487F" w14:paraId="639DEB93" w14:textId="77777777" w:rsidTr="0017487F">
        <w:tc>
          <w:tcPr>
            <w:tcW w:w="0" w:type="auto"/>
          </w:tcPr>
          <w:p w14:paraId="54E1399E" w14:textId="3A298D01" w:rsidR="0017487F" w:rsidRDefault="0017487F" w:rsidP="0017487F">
            <w:pPr>
              <w:pStyle w:val="Compact"/>
            </w:pPr>
            <w:r>
              <w:t>σ (person)</w:t>
            </w:r>
          </w:p>
        </w:tc>
        <w:tc>
          <w:tcPr>
            <w:tcW w:w="0" w:type="auto"/>
          </w:tcPr>
          <w:p w14:paraId="5F6C4634" w14:textId="52D39A4A" w:rsidR="0017487F" w:rsidRDefault="0017487F" w:rsidP="0017487F">
            <w:pPr>
              <w:pStyle w:val="Compact"/>
              <w:jc w:val="right"/>
            </w:pPr>
            <w:r>
              <w:t>0.93</w:t>
            </w:r>
          </w:p>
        </w:tc>
        <w:tc>
          <w:tcPr>
            <w:tcW w:w="0" w:type="auto"/>
          </w:tcPr>
          <w:p w14:paraId="57CE10A1" w14:textId="77777777" w:rsidR="0017487F" w:rsidRDefault="0017487F" w:rsidP="0017487F">
            <w:pPr>
              <w:pStyle w:val="Compact"/>
              <w:jc w:val="right"/>
            </w:pPr>
          </w:p>
        </w:tc>
        <w:tc>
          <w:tcPr>
            <w:tcW w:w="0" w:type="auto"/>
          </w:tcPr>
          <w:p w14:paraId="1760E53B" w14:textId="77777777" w:rsidR="0017487F" w:rsidRDefault="0017487F" w:rsidP="0017487F">
            <w:pPr>
              <w:pStyle w:val="Compact"/>
              <w:jc w:val="right"/>
            </w:pPr>
          </w:p>
        </w:tc>
        <w:tc>
          <w:tcPr>
            <w:tcW w:w="0" w:type="auto"/>
          </w:tcPr>
          <w:p w14:paraId="7B46BBC2" w14:textId="57BB3B83" w:rsidR="0017487F" w:rsidRDefault="0017487F" w:rsidP="0017487F">
            <w:pPr>
              <w:pStyle w:val="Compact"/>
              <w:jc w:val="right"/>
            </w:pPr>
            <w:r>
              <w:t>[ 0.73, 1.19]</w:t>
            </w:r>
          </w:p>
        </w:tc>
      </w:tr>
      <w:tr w:rsidR="0017487F" w14:paraId="7A1B24AB" w14:textId="77777777" w:rsidTr="0017487F">
        <w:tc>
          <w:tcPr>
            <w:tcW w:w="0" w:type="auto"/>
          </w:tcPr>
          <w:p w14:paraId="3C634809" w14:textId="64DD1036" w:rsidR="0017487F" w:rsidRDefault="0017487F" w:rsidP="0017487F">
            <w:pPr>
              <w:pStyle w:val="Compact"/>
            </w:pPr>
            <w:r>
              <w:t>σ (measure)</w:t>
            </w:r>
          </w:p>
        </w:tc>
        <w:tc>
          <w:tcPr>
            <w:tcW w:w="0" w:type="auto"/>
          </w:tcPr>
          <w:p w14:paraId="47CF4EBF" w14:textId="77777777" w:rsidR="0017487F" w:rsidRDefault="0017487F" w:rsidP="0017487F">
            <w:pPr>
              <w:pStyle w:val="Compact"/>
              <w:jc w:val="right"/>
            </w:pPr>
            <w:r>
              <w:t>1.40</w:t>
            </w:r>
          </w:p>
        </w:tc>
        <w:tc>
          <w:tcPr>
            <w:tcW w:w="0" w:type="auto"/>
          </w:tcPr>
          <w:p w14:paraId="770CC82E" w14:textId="77777777" w:rsidR="0017487F" w:rsidRDefault="0017487F" w:rsidP="0017487F">
            <w:pPr>
              <w:pStyle w:val="Compact"/>
              <w:jc w:val="right"/>
            </w:pPr>
          </w:p>
        </w:tc>
        <w:tc>
          <w:tcPr>
            <w:tcW w:w="0" w:type="auto"/>
          </w:tcPr>
          <w:p w14:paraId="406881E6" w14:textId="77777777" w:rsidR="0017487F" w:rsidRDefault="0017487F" w:rsidP="0017487F">
            <w:pPr>
              <w:pStyle w:val="Compact"/>
              <w:jc w:val="right"/>
            </w:pPr>
          </w:p>
        </w:tc>
        <w:tc>
          <w:tcPr>
            <w:tcW w:w="0" w:type="auto"/>
          </w:tcPr>
          <w:p w14:paraId="044C31B2" w14:textId="69017809" w:rsidR="0017487F" w:rsidRDefault="0017487F" w:rsidP="0017487F">
            <w:pPr>
              <w:pStyle w:val="Compact"/>
              <w:jc w:val="right"/>
            </w:pPr>
            <w:r>
              <w:t>[ 1.33, 1.47]</w:t>
            </w:r>
          </w:p>
        </w:tc>
      </w:tr>
    </w:tbl>
    <w:p w14:paraId="7E5ABE5C" w14:textId="0038F617" w:rsidR="00EE28EA" w:rsidRDefault="00C62397">
      <w:pPr>
        <w:pStyle w:val="BodyText"/>
      </w:pPr>
      <w:r>
        <w:rPr>
          <w:i/>
          <w:iCs/>
        </w:rPr>
        <w:t>Note.</w:t>
      </w:r>
      <w:r>
        <w:t xml:space="preserve"> </w:t>
      </w:r>
      <w:r>
        <w:rPr>
          <w:i/>
          <w:iCs/>
        </w:rPr>
        <w:t>p</w:t>
      </w:r>
      <w:r>
        <w:t xml:space="preserve"> values omitted as the appropriate denominator degrees of freedom for linear mixed effects models is unclear (</w:t>
      </w:r>
      <w:r w:rsidR="0017487F">
        <w:t>Bates, 2006</w:t>
      </w:r>
      <w:r>
        <w:t>); inference should be based on the profile likelihood confidence intervals.</w:t>
      </w:r>
    </w:p>
    <w:p w14:paraId="7A45D491" w14:textId="77777777" w:rsidR="00EE28EA" w:rsidRDefault="00C62397">
      <w:pPr>
        <w:pStyle w:val="Heading4"/>
      </w:pPr>
      <w:bookmarkStart w:id="186" w:name="X267c805dd9f1d6c6e14eb208c192d9b0a8d1007"/>
      <w:bookmarkEnd w:id="183"/>
      <w:r>
        <w:lastRenderedPageBreak/>
        <w:t>Table 5. IPD meta-analyses with aphasia stage (months post-onset) as a moderator</w:t>
      </w:r>
    </w:p>
    <w:tbl>
      <w:tblPr>
        <w:tblStyle w:val="Table"/>
        <w:tblW w:w="4022" w:type="pct"/>
        <w:tblLook w:val="0020" w:firstRow="1" w:lastRow="0" w:firstColumn="0" w:lastColumn="0" w:noHBand="0" w:noVBand="0"/>
      </w:tblPr>
      <w:tblGrid>
        <w:gridCol w:w="3155"/>
        <w:gridCol w:w="1124"/>
        <w:gridCol w:w="799"/>
        <w:gridCol w:w="799"/>
        <w:gridCol w:w="1652"/>
      </w:tblGrid>
      <w:tr w:rsidR="0017487F" w14:paraId="3DD6F37E" w14:textId="77777777" w:rsidTr="0017487F">
        <w:trPr>
          <w:cnfStyle w:val="100000000000" w:firstRow="1" w:lastRow="0" w:firstColumn="0" w:lastColumn="0" w:oddVBand="0" w:evenVBand="0" w:oddHBand="0" w:evenHBand="0" w:firstRowFirstColumn="0" w:firstRowLastColumn="0" w:lastRowFirstColumn="0" w:lastRowLastColumn="0"/>
        </w:trPr>
        <w:tc>
          <w:tcPr>
            <w:tcW w:w="0" w:type="auto"/>
          </w:tcPr>
          <w:p w14:paraId="63F8B656" w14:textId="77777777" w:rsidR="00EE28EA" w:rsidRDefault="00C62397" w:rsidP="00C26C8E">
            <w:pPr>
              <w:pStyle w:val="Compact"/>
              <w:keepNext/>
            </w:pPr>
            <w:r>
              <w:t>Term</w:t>
            </w:r>
          </w:p>
        </w:tc>
        <w:tc>
          <w:tcPr>
            <w:tcW w:w="0" w:type="auto"/>
          </w:tcPr>
          <w:p w14:paraId="5777DE3A" w14:textId="77777777" w:rsidR="00EE28EA" w:rsidRDefault="00C62397">
            <w:pPr>
              <w:pStyle w:val="Compact"/>
              <w:jc w:val="right"/>
            </w:pPr>
            <w:r>
              <w:t>Estimate</w:t>
            </w:r>
          </w:p>
        </w:tc>
        <w:tc>
          <w:tcPr>
            <w:tcW w:w="0" w:type="auto"/>
          </w:tcPr>
          <w:p w14:paraId="2C9540DF" w14:textId="77777777" w:rsidR="00EE28EA" w:rsidRDefault="00C62397">
            <w:pPr>
              <w:pStyle w:val="Compact"/>
              <w:jc w:val="right"/>
            </w:pPr>
            <w:r>
              <w:t>SE</w:t>
            </w:r>
          </w:p>
        </w:tc>
        <w:tc>
          <w:tcPr>
            <w:tcW w:w="0" w:type="auto"/>
          </w:tcPr>
          <w:p w14:paraId="74E670C4" w14:textId="77777777" w:rsidR="00EE28EA" w:rsidRDefault="00C62397">
            <w:pPr>
              <w:pStyle w:val="Compact"/>
              <w:jc w:val="right"/>
            </w:pPr>
            <w:r>
              <w:t>t</w:t>
            </w:r>
          </w:p>
        </w:tc>
        <w:tc>
          <w:tcPr>
            <w:tcW w:w="0" w:type="auto"/>
          </w:tcPr>
          <w:p w14:paraId="47811387" w14:textId="77777777" w:rsidR="00EE28EA" w:rsidRDefault="00C62397">
            <w:pPr>
              <w:pStyle w:val="Compact"/>
              <w:jc w:val="right"/>
            </w:pPr>
            <w:r>
              <w:t>95% conf. int.</w:t>
            </w:r>
          </w:p>
        </w:tc>
      </w:tr>
      <w:tr w:rsidR="0017487F" w14:paraId="011B8039" w14:textId="77777777" w:rsidTr="0017487F">
        <w:tc>
          <w:tcPr>
            <w:tcW w:w="0" w:type="auto"/>
          </w:tcPr>
          <w:p w14:paraId="7A47ED41" w14:textId="20E98163" w:rsidR="0017487F" w:rsidRDefault="0017487F" w:rsidP="00C26C8E">
            <w:pPr>
              <w:pStyle w:val="Compact"/>
              <w:keepNext/>
            </w:pPr>
            <w:r w:rsidRPr="0017487F">
              <w:rPr>
                <w:i/>
                <w:iCs/>
              </w:rPr>
              <w:t>g̅</w:t>
            </w:r>
            <w:r>
              <w:t xml:space="preserve"> (language expression)</w:t>
            </w:r>
          </w:p>
        </w:tc>
        <w:tc>
          <w:tcPr>
            <w:tcW w:w="0" w:type="auto"/>
          </w:tcPr>
          <w:p w14:paraId="3465D791" w14:textId="77777777" w:rsidR="0017487F" w:rsidRDefault="0017487F" w:rsidP="0017487F">
            <w:pPr>
              <w:pStyle w:val="Compact"/>
              <w:jc w:val="right"/>
            </w:pPr>
            <w:r>
              <w:t>1.57</w:t>
            </w:r>
          </w:p>
        </w:tc>
        <w:tc>
          <w:tcPr>
            <w:tcW w:w="0" w:type="auto"/>
          </w:tcPr>
          <w:p w14:paraId="420BA061" w14:textId="77777777" w:rsidR="0017487F" w:rsidRDefault="0017487F" w:rsidP="0017487F">
            <w:pPr>
              <w:pStyle w:val="Compact"/>
              <w:jc w:val="right"/>
            </w:pPr>
            <w:r>
              <w:t>0.21</w:t>
            </w:r>
          </w:p>
        </w:tc>
        <w:tc>
          <w:tcPr>
            <w:tcW w:w="0" w:type="auto"/>
          </w:tcPr>
          <w:p w14:paraId="531486BF" w14:textId="77777777" w:rsidR="0017487F" w:rsidRDefault="0017487F" w:rsidP="0017487F">
            <w:pPr>
              <w:pStyle w:val="Compact"/>
              <w:jc w:val="right"/>
            </w:pPr>
            <w:r>
              <w:t>7.33</w:t>
            </w:r>
          </w:p>
        </w:tc>
        <w:tc>
          <w:tcPr>
            <w:tcW w:w="0" w:type="auto"/>
          </w:tcPr>
          <w:p w14:paraId="55824199" w14:textId="0C908260" w:rsidR="0017487F" w:rsidRDefault="0017487F" w:rsidP="0017487F">
            <w:pPr>
              <w:pStyle w:val="Compact"/>
              <w:jc w:val="right"/>
            </w:pPr>
            <w:r>
              <w:t>[ 1.16, 1.99]</w:t>
            </w:r>
          </w:p>
        </w:tc>
      </w:tr>
      <w:tr w:rsidR="0017487F" w14:paraId="15AB5C2B" w14:textId="77777777" w:rsidTr="0017487F">
        <w:tc>
          <w:tcPr>
            <w:tcW w:w="0" w:type="auto"/>
          </w:tcPr>
          <w:p w14:paraId="1712C4EE" w14:textId="090160F2" w:rsidR="0017487F" w:rsidRDefault="0017487F" w:rsidP="00C26C8E">
            <w:pPr>
              <w:pStyle w:val="Compact"/>
              <w:keepNext/>
            </w:pPr>
            <w:r w:rsidRPr="0017487F">
              <w:rPr>
                <w:i/>
                <w:iCs/>
              </w:rPr>
              <w:t>g̅</w:t>
            </w:r>
            <w:r>
              <w:t xml:space="preserve"> (aphasia severity)</w:t>
            </w:r>
          </w:p>
        </w:tc>
        <w:tc>
          <w:tcPr>
            <w:tcW w:w="0" w:type="auto"/>
          </w:tcPr>
          <w:p w14:paraId="4619971C" w14:textId="77777777" w:rsidR="0017487F" w:rsidRDefault="0017487F" w:rsidP="0017487F">
            <w:pPr>
              <w:pStyle w:val="Compact"/>
              <w:jc w:val="right"/>
            </w:pPr>
            <w:r>
              <w:t>0.87</w:t>
            </w:r>
          </w:p>
        </w:tc>
        <w:tc>
          <w:tcPr>
            <w:tcW w:w="0" w:type="auto"/>
          </w:tcPr>
          <w:p w14:paraId="5EC6D870" w14:textId="77777777" w:rsidR="0017487F" w:rsidRDefault="0017487F" w:rsidP="0017487F">
            <w:pPr>
              <w:pStyle w:val="Compact"/>
              <w:jc w:val="right"/>
            </w:pPr>
            <w:r>
              <w:t>0.43</w:t>
            </w:r>
          </w:p>
        </w:tc>
        <w:tc>
          <w:tcPr>
            <w:tcW w:w="0" w:type="auto"/>
          </w:tcPr>
          <w:p w14:paraId="0D6A18F5" w14:textId="77777777" w:rsidR="0017487F" w:rsidRDefault="0017487F" w:rsidP="0017487F">
            <w:pPr>
              <w:pStyle w:val="Compact"/>
              <w:jc w:val="right"/>
            </w:pPr>
            <w:r>
              <w:t>2.05</w:t>
            </w:r>
          </w:p>
        </w:tc>
        <w:tc>
          <w:tcPr>
            <w:tcW w:w="0" w:type="auto"/>
          </w:tcPr>
          <w:p w14:paraId="3A4C216E" w14:textId="057A14CD" w:rsidR="0017487F" w:rsidRDefault="0017487F" w:rsidP="0017487F">
            <w:pPr>
              <w:pStyle w:val="Compact"/>
              <w:jc w:val="right"/>
            </w:pPr>
            <w:r>
              <w:t>[ 0.04, 1.70]</w:t>
            </w:r>
          </w:p>
        </w:tc>
      </w:tr>
      <w:tr w:rsidR="0017487F" w14:paraId="64BDEB76" w14:textId="77777777" w:rsidTr="0017487F">
        <w:tc>
          <w:tcPr>
            <w:tcW w:w="0" w:type="auto"/>
          </w:tcPr>
          <w:p w14:paraId="69FBA3FA" w14:textId="764A6B95" w:rsidR="0017487F" w:rsidRDefault="0017487F" w:rsidP="00C26C8E">
            <w:pPr>
              <w:pStyle w:val="Compact"/>
              <w:keepNext/>
            </w:pPr>
            <w:r w:rsidRPr="0017487F">
              <w:rPr>
                <w:i/>
                <w:iCs/>
              </w:rPr>
              <w:t>g̅</w:t>
            </w:r>
            <w:r>
              <w:t xml:space="preserve"> (communication)</w:t>
            </w:r>
          </w:p>
        </w:tc>
        <w:tc>
          <w:tcPr>
            <w:tcW w:w="0" w:type="auto"/>
          </w:tcPr>
          <w:p w14:paraId="75CE9D29" w14:textId="77777777" w:rsidR="0017487F" w:rsidRDefault="0017487F" w:rsidP="0017487F">
            <w:pPr>
              <w:pStyle w:val="Compact"/>
              <w:jc w:val="right"/>
            </w:pPr>
            <w:r>
              <w:t>2.08</w:t>
            </w:r>
          </w:p>
        </w:tc>
        <w:tc>
          <w:tcPr>
            <w:tcW w:w="0" w:type="auto"/>
          </w:tcPr>
          <w:p w14:paraId="12702AF4" w14:textId="77777777" w:rsidR="0017487F" w:rsidRDefault="0017487F" w:rsidP="0017487F">
            <w:pPr>
              <w:pStyle w:val="Compact"/>
              <w:jc w:val="right"/>
            </w:pPr>
            <w:r>
              <w:t>0.26</w:t>
            </w:r>
          </w:p>
        </w:tc>
        <w:tc>
          <w:tcPr>
            <w:tcW w:w="0" w:type="auto"/>
          </w:tcPr>
          <w:p w14:paraId="742C8C42" w14:textId="77777777" w:rsidR="0017487F" w:rsidRDefault="0017487F" w:rsidP="0017487F">
            <w:pPr>
              <w:pStyle w:val="Compact"/>
              <w:jc w:val="right"/>
            </w:pPr>
            <w:r>
              <w:t>8.04</w:t>
            </w:r>
          </w:p>
        </w:tc>
        <w:tc>
          <w:tcPr>
            <w:tcW w:w="0" w:type="auto"/>
          </w:tcPr>
          <w:p w14:paraId="6C0DB3F7" w14:textId="45B04C5D" w:rsidR="0017487F" w:rsidRDefault="0017487F" w:rsidP="0017487F">
            <w:pPr>
              <w:pStyle w:val="Compact"/>
              <w:jc w:val="right"/>
            </w:pPr>
            <w:r>
              <w:t>[ 1.57, 2.58]</w:t>
            </w:r>
          </w:p>
        </w:tc>
      </w:tr>
      <w:tr w:rsidR="0017487F" w14:paraId="67CA629F" w14:textId="77777777" w:rsidTr="0017487F">
        <w:tc>
          <w:tcPr>
            <w:tcW w:w="0" w:type="auto"/>
          </w:tcPr>
          <w:p w14:paraId="64FEFAE3" w14:textId="5C9D4C92" w:rsidR="0017487F" w:rsidRDefault="0017487F" w:rsidP="00C26C8E">
            <w:pPr>
              <w:pStyle w:val="Compact"/>
              <w:keepNext/>
            </w:pPr>
            <w:r w:rsidRPr="0017487F">
              <w:rPr>
                <w:i/>
                <w:iCs/>
              </w:rPr>
              <w:t>g̅</w:t>
            </w:r>
            <w:r>
              <w:t xml:space="preserve"> (domain-general function)</w:t>
            </w:r>
          </w:p>
        </w:tc>
        <w:tc>
          <w:tcPr>
            <w:tcW w:w="0" w:type="auto"/>
          </w:tcPr>
          <w:p w14:paraId="24EBBB52" w14:textId="77777777" w:rsidR="0017487F" w:rsidRDefault="0017487F" w:rsidP="0017487F">
            <w:pPr>
              <w:pStyle w:val="Compact"/>
              <w:jc w:val="right"/>
            </w:pPr>
            <w:r>
              <w:t>2.07</w:t>
            </w:r>
          </w:p>
        </w:tc>
        <w:tc>
          <w:tcPr>
            <w:tcW w:w="0" w:type="auto"/>
          </w:tcPr>
          <w:p w14:paraId="027DFF00" w14:textId="77777777" w:rsidR="0017487F" w:rsidRDefault="0017487F" w:rsidP="0017487F">
            <w:pPr>
              <w:pStyle w:val="Compact"/>
              <w:jc w:val="right"/>
            </w:pPr>
            <w:r>
              <w:t>0.29</w:t>
            </w:r>
          </w:p>
        </w:tc>
        <w:tc>
          <w:tcPr>
            <w:tcW w:w="0" w:type="auto"/>
          </w:tcPr>
          <w:p w14:paraId="36AC5E0B" w14:textId="77777777" w:rsidR="0017487F" w:rsidRDefault="0017487F" w:rsidP="0017487F">
            <w:pPr>
              <w:pStyle w:val="Compact"/>
              <w:jc w:val="right"/>
            </w:pPr>
            <w:r>
              <w:t>7.09</w:t>
            </w:r>
          </w:p>
        </w:tc>
        <w:tc>
          <w:tcPr>
            <w:tcW w:w="0" w:type="auto"/>
          </w:tcPr>
          <w:p w14:paraId="0DA0AAF0" w14:textId="0051C768" w:rsidR="0017487F" w:rsidRDefault="0017487F" w:rsidP="0017487F">
            <w:pPr>
              <w:pStyle w:val="Compact"/>
              <w:jc w:val="right"/>
            </w:pPr>
            <w:r>
              <w:t>[ 1.50, 2.64]</w:t>
            </w:r>
          </w:p>
        </w:tc>
      </w:tr>
      <w:tr w:rsidR="0017487F" w14:paraId="22E403EF" w14:textId="77777777" w:rsidTr="0017487F">
        <w:tc>
          <w:tcPr>
            <w:tcW w:w="0" w:type="auto"/>
          </w:tcPr>
          <w:p w14:paraId="5A3658C2" w14:textId="2EC1FC59" w:rsidR="0017487F" w:rsidRDefault="0017487F" w:rsidP="00C26C8E">
            <w:pPr>
              <w:pStyle w:val="Compact"/>
              <w:keepNext/>
            </w:pPr>
            <w:r w:rsidRPr="0017487F">
              <w:rPr>
                <w:i/>
                <w:iCs/>
              </w:rPr>
              <w:t>g̅</w:t>
            </w:r>
            <w:r>
              <w:t xml:space="preserve"> (language comprehension)</w:t>
            </w:r>
          </w:p>
        </w:tc>
        <w:tc>
          <w:tcPr>
            <w:tcW w:w="0" w:type="auto"/>
          </w:tcPr>
          <w:p w14:paraId="71F7F300" w14:textId="77777777" w:rsidR="0017487F" w:rsidRDefault="0017487F" w:rsidP="0017487F">
            <w:pPr>
              <w:pStyle w:val="Compact"/>
              <w:jc w:val="right"/>
            </w:pPr>
            <w:r>
              <w:t>0.59</w:t>
            </w:r>
          </w:p>
        </w:tc>
        <w:tc>
          <w:tcPr>
            <w:tcW w:w="0" w:type="auto"/>
          </w:tcPr>
          <w:p w14:paraId="50322FC0" w14:textId="77777777" w:rsidR="0017487F" w:rsidRDefault="0017487F" w:rsidP="0017487F">
            <w:pPr>
              <w:pStyle w:val="Compact"/>
              <w:jc w:val="right"/>
            </w:pPr>
            <w:r>
              <w:t>0.26</w:t>
            </w:r>
          </w:p>
        </w:tc>
        <w:tc>
          <w:tcPr>
            <w:tcW w:w="0" w:type="auto"/>
          </w:tcPr>
          <w:p w14:paraId="305EB031" w14:textId="77777777" w:rsidR="0017487F" w:rsidRDefault="0017487F" w:rsidP="0017487F">
            <w:pPr>
              <w:pStyle w:val="Compact"/>
              <w:jc w:val="right"/>
            </w:pPr>
            <w:r>
              <w:t>2.25</w:t>
            </w:r>
          </w:p>
        </w:tc>
        <w:tc>
          <w:tcPr>
            <w:tcW w:w="0" w:type="auto"/>
          </w:tcPr>
          <w:p w14:paraId="3B9A20AB" w14:textId="3F28871A" w:rsidR="0017487F" w:rsidRDefault="0017487F" w:rsidP="0017487F">
            <w:pPr>
              <w:pStyle w:val="Compact"/>
              <w:jc w:val="right"/>
            </w:pPr>
            <w:r>
              <w:t>[ 0.08, 1.11]</w:t>
            </w:r>
          </w:p>
        </w:tc>
      </w:tr>
      <w:tr w:rsidR="0017487F" w14:paraId="142AC3DD" w14:textId="77777777" w:rsidTr="0017487F">
        <w:tc>
          <w:tcPr>
            <w:tcW w:w="0" w:type="auto"/>
          </w:tcPr>
          <w:p w14:paraId="2077AA10" w14:textId="43910984" w:rsidR="0017487F" w:rsidRDefault="0017487F" w:rsidP="00C26C8E">
            <w:pPr>
              <w:pStyle w:val="Compact"/>
              <w:keepNext/>
            </w:pPr>
            <w:r w:rsidRPr="0017487F">
              <w:rPr>
                <w:i/>
                <w:iCs/>
              </w:rPr>
              <w:t>g̅</w:t>
            </w:r>
            <w:r>
              <w:t xml:space="preserve"> (speech-motor planning)</w:t>
            </w:r>
          </w:p>
        </w:tc>
        <w:tc>
          <w:tcPr>
            <w:tcW w:w="0" w:type="auto"/>
          </w:tcPr>
          <w:p w14:paraId="29C3F12B" w14:textId="77777777" w:rsidR="0017487F" w:rsidRDefault="0017487F" w:rsidP="0017487F">
            <w:pPr>
              <w:pStyle w:val="Compact"/>
              <w:jc w:val="right"/>
            </w:pPr>
            <w:r>
              <w:t>1.86</w:t>
            </w:r>
          </w:p>
        </w:tc>
        <w:tc>
          <w:tcPr>
            <w:tcW w:w="0" w:type="auto"/>
          </w:tcPr>
          <w:p w14:paraId="5D07D1CA" w14:textId="77777777" w:rsidR="0017487F" w:rsidRDefault="0017487F" w:rsidP="0017487F">
            <w:pPr>
              <w:pStyle w:val="Compact"/>
              <w:jc w:val="right"/>
            </w:pPr>
            <w:r>
              <w:t>0.25</w:t>
            </w:r>
          </w:p>
        </w:tc>
        <w:tc>
          <w:tcPr>
            <w:tcW w:w="0" w:type="auto"/>
          </w:tcPr>
          <w:p w14:paraId="1008240D" w14:textId="77777777" w:rsidR="0017487F" w:rsidRDefault="0017487F" w:rsidP="0017487F">
            <w:pPr>
              <w:pStyle w:val="Compact"/>
              <w:jc w:val="right"/>
            </w:pPr>
            <w:r>
              <w:t>7.49</w:t>
            </w:r>
          </w:p>
        </w:tc>
        <w:tc>
          <w:tcPr>
            <w:tcW w:w="0" w:type="auto"/>
          </w:tcPr>
          <w:p w14:paraId="235BCF41" w14:textId="255802F9" w:rsidR="0017487F" w:rsidRDefault="0017487F" w:rsidP="0017487F">
            <w:pPr>
              <w:pStyle w:val="Compact"/>
              <w:jc w:val="right"/>
            </w:pPr>
            <w:r>
              <w:t>[ 1.38, 2.35]</w:t>
            </w:r>
          </w:p>
        </w:tc>
      </w:tr>
      <w:tr w:rsidR="0017487F" w14:paraId="37A10022" w14:textId="77777777" w:rsidTr="0017487F">
        <w:tc>
          <w:tcPr>
            <w:tcW w:w="0" w:type="auto"/>
          </w:tcPr>
          <w:p w14:paraId="47A8A131" w14:textId="25CFA727" w:rsidR="0017487F" w:rsidRDefault="0017487F" w:rsidP="00C26C8E">
            <w:pPr>
              <w:pStyle w:val="Compact"/>
              <w:keepNext/>
            </w:pPr>
            <w:r>
              <w:t>∆</w:t>
            </w:r>
            <w:r w:rsidRPr="0017487F">
              <w:rPr>
                <w:i/>
                <w:iCs/>
              </w:rPr>
              <w:t>g̅</w:t>
            </w:r>
            <w:r>
              <w:t xml:space="preserve"> (ad hoc test)</w:t>
            </w:r>
          </w:p>
        </w:tc>
        <w:tc>
          <w:tcPr>
            <w:tcW w:w="0" w:type="auto"/>
          </w:tcPr>
          <w:p w14:paraId="2B3CBF93" w14:textId="77777777" w:rsidR="0017487F" w:rsidRDefault="0017487F" w:rsidP="0017487F">
            <w:pPr>
              <w:pStyle w:val="Compact"/>
              <w:jc w:val="right"/>
            </w:pPr>
            <w:r>
              <w:t>1.09</w:t>
            </w:r>
          </w:p>
        </w:tc>
        <w:tc>
          <w:tcPr>
            <w:tcW w:w="0" w:type="auto"/>
          </w:tcPr>
          <w:p w14:paraId="548E3E05" w14:textId="77777777" w:rsidR="0017487F" w:rsidRDefault="0017487F" w:rsidP="0017487F">
            <w:pPr>
              <w:pStyle w:val="Compact"/>
              <w:jc w:val="right"/>
            </w:pPr>
            <w:r>
              <w:t>0.42</w:t>
            </w:r>
          </w:p>
        </w:tc>
        <w:tc>
          <w:tcPr>
            <w:tcW w:w="0" w:type="auto"/>
          </w:tcPr>
          <w:p w14:paraId="6FEE3AED" w14:textId="77777777" w:rsidR="0017487F" w:rsidRDefault="0017487F" w:rsidP="0017487F">
            <w:pPr>
              <w:pStyle w:val="Compact"/>
              <w:jc w:val="right"/>
            </w:pPr>
            <w:r>
              <w:t>2.59</w:t>
            </w:r>
          </w:p>
        </w:tc>
        <w:tc>
          <w:tcPr>
            <w:tcW w:w="0" w:type="auto"/>
          </w:tcPr>
          <w:p w14:paraId="215792A1" w14:textId="3591A6C5" w:rsidR="0017487F" w:rsidRDefault="0017487F" w:rsidP="0017487F">
            <w:pPr>
              <w:pStyle w:val="Compact"/>
              <w:jc w:val="right"/>
            </w:pPr>
            <w:r>
              <w:t>[ 0.27, 1.92]</w:t>
            </w:r>
          </w:p>
        </w:tc>
      </w:tr>
      <w:tr w:rsidR="0017487F" w14:paraId="312ABA30" w14:textId="77777777" w:rsidTr="0017487F">
        <w:tc>
          <w:tcPr>
            <w:tcW w:w="0" w:type="auto"/>
          </w:tcPr>
          <w:p w14:paraId="368EE36E" w14:textId="44EBABF8" w:rsidR="0017487F" w:rsidRDefault="0017487F" w:rsidP="00C26C8E">
            <w:pPr>
              <w:pStyle w:val="Compact"/>
              <w:keepNext/>
            </w:pPr>
            <w:r>
              <w:t>∆</w:t>
            </w:r>
            <w:r w:rsidRPr="0017487F">
              <w:rPr>
                <w:i/>
                <w:iCs/>
              </w:rPr>
              <w:t>g̅</w:t>
            </w:r>
            <w:r>
              <w:t xml:space="preserve"> (per month post-onset)</w:t>
            </w:r>
          </w:p>
        </w:tc>
        <w:tc>
          <w:tcPr>
            <w:tcW w:w="0" w:type="auto"/>
          </w:tcPr>
          <w:p w14:paraId="22B7CCF4" w14:textId="1E9664CB" w:rsidR="0017487F" w:rsidRDefault="0017487F" w:rsidP="0017487F">
            <w:pPr>
              <w:pStyle w:val="Compact"/>
              <w:jc w:val="right"/>
            </w:pPr>
            <w:r>
              <w:t>−0.02</w:t>
            </w:r>
          </w:p>
        </w:tc>
        <w:tc>
          <w:tcPr>
            <w:tcW w:w="0" w:type="auto"/>
          </w:tcPr>
          <w:p w14:paraId="003E65E4" w14:textId="308743AB" w:rsidR="0017487F" w:rsidRDefault="0017487F" w:rsidP="0017487F">
            <w:pPr>
              <w:pStyle w:val="Compact"/>
              <w:jc w:val="right"/>
            </w:pPr>
            <w:r>
              <w:t>.0038</w:t>
            </w:r>
          </w:p>
        </w:tc>
        <w:tc>
          <w:tcPr>
            <w:tcW w:w="0" w:type="auto"/>
          </w:tcPr>
          <w:p w14:paraId="74D7869C" w14:textId="0B8FA711" w:rsidR="0017487F" w:rsidRDefault="0017487F" w:rsidP="0017487F">
            <w:pPr>
              <w:pStyle w:val="Compact"/>
              <w:jc w:val="right"/>
            </w:pPr>
            <w:r>
              <w:t>−4.16</w:t>
            </w:r>
          </w:p>
        </w:tc>
        <w:tc>
          <w:tcPr>
            <w:tcW w:w="0" w:type="auto"/>
          </w:tcPr>
          <w:p w14:paraId="0B540404" w14:textId="0BB4D5A4" w:rsidR="0017487F" w:rsidRDefault="0017487F" w:rsidP="0017487F">
            <w:pPr>
              <w:pStyle w:val="Compact"/>
              <w:jc w:val="right"/>
            </w:pPr>
            <w:r>
              <w:t>[−0.02, −0.01]</w:t>
            </w:r>
          </w:p>
        </w:tc>
      </w:tr>
      <w:tr w:rsidR="0017487F" w14:paraId="541BB196" w14:textId="77777777" w:rsidTr="0017487F">
        <w:tc>
          <w:tcPr>
            <w:tcW w:w="0" w:type="auto"/>
          </w:tcPr>
          <w:p w14:paraId="4F3587C6" w14:textId="5D26F389" w:rsidR="0017487F" w:rsidRDefault="0017487F" w:rsidP="00C26C8E">
            <w:pPr>
              <w:pStyle w:val="Compact"/>
              <w:keepNext/>
            </w:pPr>
            <w:r>
              <w:t>τ</w:t>
            </w:r>
          </w:p>
        </w:tc>
        <w:tc>
          <w:tcPr>
            <w:tcW w:w="0" w:type="auto"/>
          </w:tcPr>
          <w:p w14:paraId="53A68395" w14:textId="7ABC174B" w:rsidR="0017487F" w:rsidRDefault="0017487F" w:rsidP="0017487F">
            <w:pPr>
              <w:pStyle w:val="Compact"/>
              <w:jc w:val="right"/>
            </w:pPr>
            <w:r>
              <w:t>0.00</w:t>
            </w:r>
          </w:p>
        </w:tc>
        <w:tc>
          <w:tcPr>
            <w:tcW w:w="0" w:type="auto"/>
          </w:tcPr>
          <w:p w14:paraId="3612BE00" w14:textId="77777777" w:rsidR="0017487F" w:rsidRDefault="0017487F" w:rsidP="0017487F">
            <w:pPr>
              <w:pStyle w:val="Compact"/>
              <w:jc w:val="right"/>
            </w:pPr>
          </w:p>
        </w:tc>
        <w:tc>
          <w:tcPr>
            <w:tcW w:w="0" w:type="auto"/>
          </w:tcPr>
          <w:p w14:paraId="080FDBCC" w14:textId="77777777" w:rsidR="0017487F" w:rsidRDefault="0017487F" w:rsidP="0017487F">
            <w:pPr>
              <w:pStyle w:val="Compact"/>
              <w:jc w:val="right"/>
            </w:pPr>
          </w:p>
        </w:tc>
        <w:tc>
          <w:tcPr>
            <w:tcW w:w="0" w:type="auto"/>
          </w:tcPr>
          <w:p w14:paraId="636FD3C2" w14:textId="3187A2DB" w:rsidR="0017487F" w:rsidRDefault="0017487F" w:rsidP="0017487F">
            <w:pPr>
              <w:pStyle w:val="Compact"/>
              <w:jc w:val="right"/>
            </w:pPr>
            <w:r>
              <w:t>[ 0.00, 0.51]</w:t>
            </w:r>
          </w:p>
        </w:tc>
      </w:tr>
      <w:tr w:rsidR="0017487F" w14:paraId="1C0D596E" w14:textId="77777777" w:rsidTr="0017487F">
        <w:tc>
          <w:tcPr>
            <w:tcW w:w="0" w:type="auto"/>
          </w:tcPr>
          <w:p w14:paraId="4578A7DA" w14:textId="3A59A850" w:rsidR="0017487F" w:rsidRDefault="0017487F" w:rsidP="00C26C8E">
            <w:pPr>
              <w:pStyle w:val="Compact"/>
              <w:keepNext/>
            </w:pPr>
            <w:r>
              <w:t>σ (person)</w:t>
            </w:r>
          </w:p>
        </w:tc>
        <w:tc>
          <w:tcPr>
            <w:tcW w:w="0" w:type="auto"/>
          </w:tcPr>
          <w:p w14:paraId="40CC204D" w14:textId="2F6FCCF0" w:rsidR="0017487F" w:rsidRDefault="0017487F" w:rsidP="0017487F">
            <w:pPr>
              <w:pStyle w:val="Compact"/>
              <w:jc w:val="right"/>
            </w:pPr>
            <w:r>
              <w:t>0.98</w:t>
            </w:r>
          </w:p>
        </w:tc>
        <w:tc>
          <w:tcPr>
            <w:tcW w:w="0" w:type="auto"/>
          </w:tcPr>
          <w:p w14:paraId="71FFF619" w14:textId="77777777" w:rsidR="0017487F" w:rsidRDefault="0017487F" w:rsidP="0017487F">
            <w:pPr>
              <w:pStyle w:val="Compact"/>
              <w:jc w:val="right"/>
            </w:pPr>
          </w:p>
        </w:tc>
        <w:tc>
          <w:tcPr>
            <w:tcW w:w="0" w:type="auto"/>
          </w:tcPr>
          <w:p w14:paraId="03910BE8" w14:textId="77777777" w:rsidR="0017487F" w:rsidRDefault="0017487F" w:rsidP="0017487F">
            <w:pPr>
              <w:pStyle w:val="Compact"/>
              <w:jc w:val="right"/>
            </w:pPr>
          </w:p>
        </w:tc>
        <w:tc>
          <w:tcPr>
            <w:tcW w:w="0" w:type="auto"/>
          </w:tcPr>
          <w:p w14:paraId="6E826944" w14:textId="23A988B3" w:rsidR="0017487F" w:rsidRDefault="0017487F" w:rsidP="0017487F">
            <w:pPr>
              <w:pStyle w:val="Compact"/>
              <w:jc w:val="right"/>
            </w:pPr>
            <w:r>
              <w:t>[ 0.75, 1.24]</w:t>
            </w:r>
          </w:p>
        </w:tc>
      </w:tr>
      <w:tr w:rsidR="0017487F" w14:paraId="6A10B8F9" w14:textId="77777777" w:rsidTr="0017487F">
        <w:tc>
          <w:tcPr>
            <w:tcW w:w="0" w:type="auto"/>
          </w:tcPr>
          <w:p w14:paraId="472C9106" w14:textId="7A71EC17" w:rsidR="0017487F" w:rsidRDefault="0017487F" w:rsidP="0017487F">
            <w:pPr>
              <w:pStyle w:val="Compact"/>
            </w:pPr>
            <w:r>
              <w:t>σ (measure)</w:t>
            </w:r>
          </w:p>
        </w:tc>
        <w:tc>
          <w:tcPr>
            <w:tcW w:w="0" w:type="auto"/>
          </w:tcPr>
          <w:p w14:paraId="13C478A3" w14:textId="77777777" w:rsidR="0017487F" w:rsidRDefault="0017487F" w:rsidP="0017487F">
            <w:pPr>
              <w:pStyle w:val="Compact"/>
              <w:jc w:val="right"/>
            </w:pPr>
            <w:r>
              <w:t>1.31</w:t>
            </w:r>
          </w:p>
        </w:tc>
        <w:tc>
          <w:tcPr>
            <w:tcW w:w="0" w:type="auto"/>
          </w:tcPr>
          <w:p w14:paraId="7354B671" w14:textId="77777777" w:rsidR="0017487F" w:rsidRDefault="0017487F" w:rsidP="0017487F">
            <w:pPr>
              <w:pStyle w:val="Compact"/>
              <w:jc w:val="right"/>
            </w:pPr>
          </w:p>
        </w:tc>
        <w:tc>
          <w:tcPr>
            <w:tcW w:w="0" w:type="auto"/>
          </w:tcPr>
          <w:p w14:paraId="13E7F3DB" w14:textId="77777777" w:rsidR="0017487F" w:rsidRDefault="0017487F" w:rsidP="0017487F">
            <w:pPr>
              <w:pStyle w:val="Compact"/>
              <w:jc w:val="right"/>
            </w:pPr>
          </w:p>
        </w:tc>
        <w:tc>
          <w:tcPr>
            <w:tcW w:w="0" w:type="auto"/>
          </w:tcPr>
          <w:p w14:paraId="4482D420" w14:textId="782E592B" w:rsidR="0017487F" w:rsidRDefault="0017487F" w:rsidP="0017487F">
            <w:pPr>
              <w:pStyle w:val="Compact"/>
              <w:jc w:val="right"/>
            </w:pPr>
            <w:r>
              <w:t>[ 1.24, 1.38]</w:t>
            </w:r>
          </w:p>
        </w:tc>
      </w:tr>
    </w:tbl>
    <w:p w14:paraId="1E951122" w14:textId="6E32F96F" w:rsidR="00EE28EA" w:rsidRDefault="00C62397">
      <w:pPr>
        <w:pStyle w:val="BodyText"/>
      </w:pPr>
      <w:r>
        <w:rPr>
          <w:i/>
          <w:iCs/>
        </w:rPr>
        <w:t>Note.</w:t>
      </w:r>
      <w:r>
        <w:t xml:space="preserve"> </w:t>
      </w:r>
      <w:r>
        <w:rPr>
          <w:i/>
          <w:iCs/>
        </w:rPr>
        <w:t>p</w:t>
      </w:r>
      <w:r>
        <w:t xml:space="preserve"> values omitted as the appropriate denominator degrees of freedom for linear mixed effects models is unclear (</w:t>
      </w:r>
      <w:r w:rsidR="0017487F">
        <w:t>Bates, 2006</w:t>
      </w:r>
      <w:r>
        <w:t>); inference should be based on the profile likelihood confidence intervals.</w:t>
      </w:r>
    </w:p>
    <w:p w14:paraId="57BF15AC" w14:textId="77777777" w:rsidR="00EE28EA" w:rsidRDefault="00C62397">
      <w:pPr>
        <w:pStyle w:val="Heading4"/>
      </w:pPr>
      <w:bookmarkStart w:id="187" w:name="X5b68db4aa3cd1edbaebf43c82470b0feffa994d"/>
      <w:bookmarkEnd w:id="186"/>
      <w:r>
        <w:t>Table 6. IPD meta-analyses with MIT protocol as a moderator</w:t>
      </w:r>
    </w:p>
    <w:tbl>
      <w:tblPr>
        <w:tblStyle w:val="Table"/>
        <w:tblW w:w="4012" w:type="pct"/>
        <w:tblLook w:val="0020" w:firstRow="1" w:lastRow="0" w:firstColumn="0" w:lastColumn="0" w:noHBand="0" w:noVBand="0"/>
      </w:tblPr>
      <w:tblGrid>
        <w:gridCol w:w="3275"/>
        <w:gridCol w:w="1166"/>
        <w:gridCol w:w="691"/>
        <w:gridCol w:w="691"/>
        <w:gridCol w:w="1687"/>
      </w:tblGrid>
      <w:tr w:rsidR="00EE28EA" w14:paraId="37FE907E" w14:textId="77777777" w:rsidTr="00C26C8E">
        <w:trPr>
          <w:cnfStyle w:val="100000000000" w:firstRow="1" w:lastRow="0" w:firstColumn="0" w:lastColumn="0" w:oddVBand="0" w:evenVBand="0" w:oddHBand="0" w:evenHBand="0" w:firstRowFirstColumn="0" w:firstRowLastColumn="0" w:lastRowFirstColumn="0" w:lastRowLastColumn="0"/>
        </w:trPr>
        <w:tc>
          <w:tcPr>
            <w:tcW w:w="0" w:type="auto"/>
          </w:tcPr>
          <w:p w14:paraId="58AF5CE5" w14:textId="77777777" w:rsidR="00EE28EA" w:rsidRDefault="00C62397" w:rsidP="00C26C8E">
            <w:pPr>
              <w:pStyle w:val="Compact"/>
              <w:keepNext/>
            </w:pPr>
            <w:r>
              <w:t>Term</w:t>
            </w:r>
          </w:p>
        </w:tc>
        <w:tc>
          <w:tcPr>
            <w:tcW w:w="0" w:type="auto"/>
          </w:tcPr>
          <w:p w14:paraId="5A8BAF3B" w14:textId="77777777" w:rsidR="00EE28EA" w:rsidRDefault="00C62397">
            <w:pPr>
              <w:pStyle w:val="Compact"/>
              <w:jc w:val="right"/>
            </w:pPr>
            <w:r>
              <w:t>Estimate</w:t>
            </w:r>
          </w:p>
        </w:tc>
        <w:tc>
          <w:tcPr>
            <w:tcW w:w="0" w:type="auto"/>
          </w:tcPr>
          <w:p w14:paraId="3BCE55CE" w14:textId="77777777" w:rsidR="00EE28EA" w:rsidRDefault="00C62397">
            <w:pPr>
              <w:pStyle w:val="Compact"/>
              <w:jc w:val="right"/>
            </w:pPr>
            <w:r>
              <w:t>SE</w:t>
            </w:r>
          </w:p>
        </w:tc>
        <w:tc>
          <w:tcPr>
            <w:tcW w:w="0" w:type="auto"/>
          </w:tcPr>
          <w:p w14:paraId="75BEA4D6" w14:textId="77777777" w:rsidR="00EE28EA" w:rsidRDefault="00C62397">
            <w:pPr>
              <w:pStyle w:val="Compact"/>
              <w:jc w:val="right"/>
            </w:pPr>
            <w:r>
              <w:t>t</w:t>
            </w:r>
          </w:p>
        </w:tc>
        <w:tc>
          <w:tcPr>
            <w:tcW w:w="0" w:type="auto"/>
          </w:tcPr>
          <w:p w14:paraId="2DC6A040" w14:textId="77777777" w:rsidR="00EE28EA" w:rsidRDefault="00C62397">
            <w:pPr>
              <w:pStyle w:val="Compact"/>
              <w:jc w:val="right"/>
            </w:pPr>
            <w:r>
              <w:t>95% conf. int.</w:t>
            </w:r>
          </w:p>
        </w:tc>
      </w:tr>
      <w:tr w:rsidR="00C26C8E" w14:paraId="55DEE241" w14:textId="77777777" w:rsidTr="00C26C8E">
        <w:tc>
          <w:tcPr>
            <w:tcW w:w="0" w:type="auto"/>
          </w:tcPr>
          <w:p w14:paraId="3BF9F210" w14:textId="7A2D0831" w:rsidR="00C26C8E" w:rsidRDefault="00C26C8E" w:rsidP="00C26C8E">
            <w:pPr>
              <w:pStyle w:val="Compact"/>
              <w:keepNext/>
            </w:pPr>
            <w:r w:rsidRPr="0017487F">
              <w:rPr>
                <w:i/>
                <w:iCs/>
              </w:rPr>
              <w:t>g̅</w:t>
            </w:r>
            <w:r>
              <w:t xml:space="preserve"> (language expression)</w:t>
            </w:r>
          </w:p>
        </w:tc>
        <w:tc>
          <w:tcPr>
            <w:tcW w:w="0" w:type="auto"/>
          </w:tcPr>
          <w:p w14:paraId="7EC823CE" w14:textId="77777777" w:rsidR="00C26C8E" w:rsidRDefault="00C26C8E" w:rsidP="00C26C8E">
            <w:pPr>
              <w:pStyle w:val="Compact"/>
              <w:jc w:val="right"/>
            </w:pPr>
            <w:r>
              <w:t>1.35</w:t>
            </w:r>
          </w:p>
        </w:tc>
        <w:tc>
          <w:tcPr>
            <w:tcW w:w="0" w:type="auto"/>
          </w:tcPr>
          <w:p w14:paraId="5F12876D" w14:textId="77777777" w:rsidR="00C26C8E" w:rsidRDefault="00C26C8E" w:rsidP="00C26C8E">
            <w:pPr>
              <w:pStyle w:val="Compact"/>
              <w:jc w:val="right"/>
            </w:pPr>
            <w:r>
              <w:t>0.82</w:t>
            </w:r>
          </w:p>
        </w:tc>
        <w:tc>
          <w:tcPr>
            <w:tcW w:w="0" w:type="auto"/>
          </w:tcPr>
          <w:p w14:paraId="64E24885" w14:textId="77777777" w:rsidR="00C26C8E" w:rsidRDefault="00C26C8E" w:rsidP="00C26C8E">
            <w:pPr>
              <w:pStyle w:val="Compact"/>
              <w:jc w:val="right"/>
            </w:pPr>
            <w:r>
              <w:t>1.64</w:t>
            </w:r>
          </w:p>
        </w:tc>
        <w:tc>
          <w:tcPr>
            <w:tcW w:w="0" w:type="auto"/>
          </w:tcPr>
          <w:p w14:paraId="5805140C" w14:textId="0BD20BA9" w:rsidR="00C26C8E" w:rsidRDefault="00C26C8E" w:rsidP="00C26C8E">
            <w:pPr>
              <w:pStyle w:val="Compact"/>
              <w:jc w:val="right"/>
            </w:pPr>
            <w:r>
              <w:t>[−0.17, 2.86]</w:t>
            </w:r>
          </w:p>
        </w:tc>
      </w:tr>
      <w:tr w:rsidR="00C26C8E" w14:paraId="06C8C6DB" w14:textId="77777777" w:rsidTr="00C26C8E">
        <w:tc>
          <w:tcPr>
            <w:tcW w:w="0" w:type="auto"/>
          </w:tcPr>
          <w:p w14:paraId="629AC5E8" w14:textId="1C6DA4F9" w:rsidR="00C26C8E" w:rsidRDefault="00C26C8E" w:rsidP="00C26C8E">
            <w:pPr>
              <w:pStyle w:val="Compact"/>
              <w:keepNext/>
            </w:pPr>
            <w:r w:rsidRPr="0017487F">
              <w:rPr>
                <w:i/>
                <w:iCs/>
              </w:rPr>
              <w:t>g̅</w:t>
            </w:r>
            <w:r>
              <w:t xml:space="preserve"> (aphasia severity)</w:t>
            </w:r>
          </w:p>
        </w:tc>
        <w:tc>
          <w:tcPr>
            <w:tcW w:w="0" w:type="auto"/>
          </w:tcPr>
          <w:p w14:paraId="66A73D81" w14:textId="77777777" w:rsidR="00C26C8E" w:rsidRDefault="00C26C8E" w:rsidP="00C26C8E">
            <w:pPr>
              <w:pStyle w:val="Compact"/>
              <w:jc w:val="right"/>
            </w:pPr>
            <w:r>
              <w:t>0.21</w:t>
            </w:r>
          </w:p>
        </w:tc>
        <w:tc>
          <w:tcPr>
            <w:tcW w:w="0" w:type="auto"/>
          </w:tcPr>
          <w:p w14:paraId="38EF711B" w14:textId="77777777" w:rsidR="00C26C8E" w:rsidRDefault="00C26C8E" w:rsidP="00C26C8E">
            <w:pPr>
              <w:pStyle w:val="Compact"/>
              <w:jc w:val="right"/>
            </w:pPr>
            <w:r>
              <w:t>0.92</w:t>
            </w:r>
          </w:p>
        </w:tc>
        <w:tc>
          <w:tcPr>
            <w:tcW w:w="0" w:type="auto"/>
          </w:tcPr>
          <w:p w14:paraId="54D2DA38" w14:textId="77777777" w:rsidR="00C26C8E" w:rsidRDefault="00C26C8E" w:rsidP="00C26C8E">
            <w:pPr>
              <w:pStyle w:val="Compact"/>
              <w:jc w:val="right"/>
            </w:pPr>
            <w:r>
              <w:t>0.23</w:t>
            </w:r>
          </w:p>
        </w:tc>
        <w:tc>
          <w:tcPr>
            <w:tcW w:w="0" w:type="auto"/>
          </w:tcPr>
          <w:p w14:paraId="380A8623" w14:textId="2EC90CB5" w:rsidR="00C26C8E" w:rsidRDefault="00C26C8E" w:rsidP="00C26C8E">
            <w:pPr>
              <w:pStyle w:val="Compact"/>
              <w:jc w:val="right"/>
            </w:pPr>
            <w:r>
              <w:t>[−1.48, 1.90]</w:t>
            </w:r>
          </w:p>
        </w:tc>
      </w:tr>
      <w:tr w:rsidR="00C26C8E" w14:paraId="32DACCE2" w14:textId="77777777" w:rsidTr="00C26C8E">
        <w:tc>
          <w:tcPr>
            <w:tcW w:w="0" w:type="auto"/>
          </w:tcPr>
          <w:p w14:paraId="5F8186BD" w14:textId="0A870B86" w:rsidR="00C26C8E" w:rsidRDefault="00C26C8E" w:rsidP="00C26C8E">
            <w:pPr>
              <w:pStyle w:val="Compact"/>
              <w:keepNext/>
            </w:pPr>
            <w:r w:rsidRPr="0017487F">
              <w:rPr>
                <w:i/>
                <w:iCs/>
              </w:rPr>
              <w:t>g̅</w:t>
            </w:r>
            <w:r>
              <w:t xml:space="preserve"> (communication)</w:t>
            </w:r>
          </w:p>
        </w:tc>
        <w:tc>
          <w:tcPr>
            <w:tcW w:w="0" w:type="auto"/>
          </w:tcPr>
          <w:p w14:paraId="071AEFEF" w14:textId="77777777" w:rsidR="00C26C8E" w:rsidRDefault="00C26C8E" w:rsidP="00C26C8E">
            <w:pPr>
              <w:pStyle w:val="Compact"/>
              <w:jc w:val="right"/>
            </w:pPr>
            <w:r>
              <w:t>1.57</w:t>
            </w:r>
          </w:p>
        </w:tc>
        <w:tc>
          <w:tcPr>
            <w:tcW w:w="0" w:type="auto"/>
          </w:tcPr>
          <w:p w14:paraId="2F734D30" w14:textId="77777777" w:rsidR="00C26C8E" w:rsidRDefault="00C26C8E" w:rsidP="00C26C8E">
            <w:pPr>
              <w:pStyle w:val="Compact"/>
              <w:jc w:val="right"/>
            </w:pPr>
            <w:r>
              <w:t>0.85</w:t>
            </w:r>
          </w:p>
        </w:tc>
        <w:tc>
          <w:tcPr>
            <w:tcW w:w="0" w:type="auto"/>
          </w:tcPr>
          <w:p w14:paraId="7564E81A" w14:textId="77777777" w:rsidR="00C26C8E" w:rsidRDefault="00C26C8E" w:rsidP="00C26C8E">
            <w:pPr>
              <w:pStyle w:val="Compact"/>
              <w:jc w:val="right"/>
            </w:pPr>
            <w:r>
              <w:t>1.86</w:t>
            </w:r>
          </w:p>
        </w:tc>
        <w:tc>
          <w:tcPr>
            <w:tcW w:w="0" w:type="auto"/>
          </w:tcPr>
          <w:p w14:paraId="3B291A18" w14:textId="503AD177" w:rsidR="00C26C8E" w:rsidRDefault="00C26C8E" w:rsidP="00C26C8E">
            <w:pPr>
              <w:pStyle w:val="Compact"/>
              <w:jc w:val="right"/>
            </w:pPr>
            <w:r>
              <w:t>[ 0.01, 3.13]</w:t>
            </w:r>
          </w:p>
        </w:tc>
      </w:tr>
      <w:tr w:rsidR="00C26C8E" w14:paraId="41955967" w14:textId="77777777" w:rsidTr="00C26C8E">
        <w:tc>
          <w:tcPr>
            <w:tcW w:w="0" w:type="auto"/>
          </w:tcPr>
          <w:p w14:paraId="0EF2BC7E" w14:textId="00257775" w:rsidR="00C26C8E" w:rsidRDefault="00C26C8E" w:rsidP="00C26C8E">
            <w:pPr>
              <w:pStyle w:val="Compact"/>
            </w:pPr>
            <w:r w:rsidRPr="0017487F">
              <w:rPr>
                <w:i/>
                <w:iCs/>
              </w:rPr>
              <w:t>g̅</w:t>
            </w:r>
            <w:r>
              <w:t xml:space="preserve"> (domain-general function)</w:t>
            </w:r>
          </w:p>
        </w:tc>
        <w:tc>
          <w:tcPr>
            <w:tcW w:w="0" w:type="auto"/>
          </w:tcPr>
          <w:p w14:paraId="1135DEB4" w14:textId="77777777" w:rsidR="00C26C8E" w:rsidRDefault="00C26C8E" w:rsidP="00C26C8E">
            <w:pPr>
              <w:pStyle w:val="Compact"/>
              <w:jc w:val="right"/>
            </w:pPr>
            <w:r>
              <w:t>1.14</w:t>
            </w:r>
          </w:p>
        </w:tc>
        <w:tc>
          <w:tcPr>
            <w:tcW w:w="0" w:type="auto"/>
          </w:tcPr>
          <w:p w14:paraId="5AAD6A51" w14:textId="77777777" w:rsidR="00C26C8E" w:rsidRDefault="00C26C8E" w:rsidP="00C26C8E">
            <w:pPr>
              <w:pStyle w:val="Compact"/>
              <w:jc w:val="right"/>
            </w:pPr>
            <w:r>
              <w:t>0.85</w:t>
            </w:r>
          </w:p>
        </w:tc>
        <w:tc>
          <w:tcPr>
            <w:tcW w:w="0" w:type="auto"/>
          </w:tcPr>
          <w:p w14:paraId="49D497D7" w14:textId="77777777" w:rsidR="00C26C8E" w:rsidRDefault="00C26C8E" w:rsidP="00C26C8E">
            <w:pPr>
              <w:pStyle w:val="Compact"/>
              <w:jc w:val="right"/>
            </w:pPr>
            <w:r>
              <w:t>1.34</w:t>
            </w:r>
          </w:p>
        </w:tc>
        <w:tc>
          <w:tcPr>
            <w:tcW w:w="0" w:type="auto"/>
          </w:tcPr>
          <w:p w14:paraId="7BD1FAF4" w14:textId="030274AA" w:rsidR="00C26C8E" w:rsidRDefault="00C26C8E" w:rsidP="00C26C8E">
            <w:pPr>
              <w:pStyle w:val="Compact"/>
              <w:jc w:val="right"/>
            </w:pPr>
            <w:r>
              <w:t>[−0.43, 2.71]</w:t>
            </w:r>
          </w:p>
        </w:tc>
      </w:tr>
      <w:tr w:rsidR="00C26C8E" w14:paraId="2220DEC9" w14:textId="77777777" w:rsidTr="00C26C8E">
        <w:tc>
          <w:tcPr>
            <w:tcW w:w="0" w:type="auto"/>
          </w:tcPr>
          <w:p w14:paraId="19939A83" w14:textId="007D5523" w:rsidR="00C26C8E" w:rsidRDefault="00C26C8E" w:rsidP="00C26C8E">
            <w:pPr>
              <w:pStyle w:val="Compact"/>
            </w:pPr>
            <w:r w:rsidRPr="0017487F">
              <w:rPr>
                <w:i/>
                <w:iCs/>
              </w:rPr>
              <w:t>g̅</w:t>
            </w:r>
            <w:r>
              <w:t xml:space="preserve"> (language comprehension)</w:t>
            </w:r>
          </w:p>
        </w:tc>
        <w:tc>
          <w:tcPr>
            <w:tcW w:w="0" w:type="auto"/>
          </w:tcPr>
          <w:p w14:paraId="4E9B621D" w14:textId="77777777" w:rsidR="00C26C8E" w:rsidRDefault="00C26C8E" w:rsidP="00C26C8E">
            <w:pPr>
              <w:pStyle w:val="Compact"/>
              <w:jc w:val="right"/>
            </w:pPr>
            <w:r>
              <w:t>0.05</w:t>
            </w:r>
          </w:p>
        </w:tc>
        <w:tc>
          <w:tcPr>
            <w:tcW w:w="0" w:type="auto"/>
          </w:tcPr>
          <w:p w14:paraId="3A0FDA29" w14:textId="77777777" w:rsidR="00C26C8E" w:rsidRDefault="00C26C8E" w:rsidP="00C26C8E">
            <w:pPr>
              <w:pStyle w:val="Compact"/>
              <w:jc w:val="right"/>
            </w:pPr>
            <w:r>
              <w:t>0.84</w:t>
            </w:r>
          </w:p>
        </w:tc>
        <w:tc>
          <w:tcPr>
            <w:tcW w:w="0" w:type="auto"/>
          </w:tcPr>
          <w:p w14:paraId="0D3138C1" w14:textId="77777777" w:rsidR="00C26C8E" w:rsidRDefault="00C26C8E" w:rsidP="00C26C8E">
            <w:pPr>
              <w:pStyle w:val="Compact"/>
              <w:jc w:val="right"/>
            </w:pPr>
            <w:r>
              <w:t>0.05</w:t>
            </w:r>
          </w:p>
        </w:tc>
        <w:tc>
          <w:tcPr>
            <w:tcW w:w="0" w:type="auto"/>
          </w:tcPr>
          <w:p w14:paraId="345B0022" w14:textId="5C80AD78" w:rsidR="00C26C8E" w:rsidRDefault="00C26C8E" w:rsidP="00C26C8E">
            <w:pPr>
              <w:pStyle w:val="Compact"/>
              <w:jc w:val="right"/>
            </w:pPr>
            <w:r>
              <w:t>[−1.50, 1.59]</w:t>
            </w:r>
          </w:p>
        </w:tc>
      </w:tr>
      <w:tr w:rsidR="00C26C8E" w14:paraId="1F491708" w14:textId="77777777" w:rsidTr="00C26C8E">
        <w:tc>
          <w:tcPr>
            <w:tcW w:w="0" w:type="auto"/>
          </w:tcPr>
          <w:p w14:paraId="620F94F7" w14:textId="710C80B2" w:rsidR="00C26C8E" w:rsidRDefault="00C26C8E" w:rsidP="00C26C8E">
            <w:pPr>
              <w:pStyle w:val="Compact"/>
            </w:pPr>
            <w:r w:rsidRPr="0017487F">
              <w:rPr>
                <w:i/>
                <w:iCs/>
              </w:rPr>
              <w:t>g̅</w:t>
            </w:r>
            <w:r>
              <w:t xml:space="preserve"> (speech-motor planning)</w:t>
            </w:r>
          </w:p>
        </w:tc>
        <w:tc>
          <w:tcPr>
            <w:tcW w:w="0" w:type="auto"/>
          </w:tcPr>
          <w:p w14:paraId="0AD2C0AB" w14:textId="77777777" w:rsidR="00C26C8E" w:rsidRDefault="00C26C8E" w:rsidP="00C26C8E">
            <w:pPr>
              <w:pStyle w:val="Compact"/>
              <w:jc w:val="right"/>
            </w:pPr>
            <w:r>
              <w:t>1.34</w:t>
            </w:r>
          </w:p>
        </w:tc>
        <w:tc>
          <w:tcPr>
            <w:tcW w:w="0" w:type="auto"/>
          </w:tcPr>
          <w:p w14:paraId="52361A0A" w14:textId="77777777" w:rsidR="00C26C8E" w:rsidRDefault="00C26C8E" w:rsidP="00C26C8E">
            <w:pPr>
              <w:pStyle w:val="Compact"/>
              <w:jc w:val="right"/>
            </w:pPr>
            <w:r>
              <w:t>0.84</w:t>
            </w:r>
          </w:p>
        </w:tc>
        <w:tc>
          <w:tcPr>
            <w:tcW w:w="0" w:type="auto"/>
          </w:tcPr>
          <w:p w14:paraId="0091DB23" w14:textId="77777777" w:rsidR="00C26C8E" w:rsidRDefault="00C26C8E" w:rsidP="00C26C8E">
            <w:pPr>
              <w:pStyle w:val="Compact"/>
              <w:jc w:val="right"/>
            </w:pPr>
            <w:r>
              <w:t>1.60</w:t>
            </w:r>
          </w:p>
        </w:tc>
        <w:tc>
          <w:tcPr>
            <w:tcW w:w="0" w:type="auto"/>
          </w:tcPr>
          <w:p w14:paraId="76907799" w14:textId="3D6A8197" w:rsidR="00C26C8E" w:rsidRDefault="00C26C8E" w:rsidP="00C26C8E">
            <w:pPr>
              <w:pStyle w:val="Compact"/>
              <w:jc w:val="right"/>
            </w:pPr>
            <w:r>
              <w:t>[−0.21, 2.89]</w:t>
            </w:r>
          </w:p>
        </w:tc>
      </w:tr>
      <w:tr w:rsidR="00C26C8E" w14:paraId="22D6AEDD" w14:textId="77777777" w:rsidTr="00C26C8E">
        <w:tc>
          <w:tcPr>
            <w:tcW w:w="0" w:type="auto"/>
          </w:tcPr>
          <w:p w14:paraId="520542E1" w14:textId="73DBB29B" w:rsidR="00C26C8E" w:rsidRDefault="00C26C8E" w:rsidP="00C26C8E">
            <w:pPr>
              <w:pStyle w:val="Compact"/>
            </w:pPr>
            <w:r>
              <w:t>∆</w:t>
            </w:r>
            <w:r w:rsidRPr="0017487F">
              <w:rPr>
                <w:i/>
                <w:iCs/>
              </w:rPr>
              <w:t>g̅</w:t>
            </w:r>
            <w:r>
              <w:t xml:space="preserve"> (ad hoc test)</w:t>
            </w:r>
          </w:p>
        </w:tc>
        <w:tc>
          <w:tcPr>
            <w:tcW w:w="0" w:type="auto"/>
          </w:tcPr>
          <w:p w14:paraId="2EE39BB0" w14:textId="77777777" w:rsidR="00C26C8E" w:rsidRDefault="00C26C8E" w:rsidP="00C26C8E">
            <w:pPr>
              <w:pStyle w:val="Compact"/>
              <w:jc w:val="right"/>
            </w:pPr>
            <w:r>
              <w:t>0.25</w:t>
            </w:r>
          </w:p>
        </w:tc>
        <w:tc>
          <w:tcPr>
            <w:tcW w:w="0" w:type="auto"/>
          </w:tcPr>
          <w:p w14:paraId="6CD882A1" w14:textId="77777777" w:rsidR="00C26C8E" w:rsidRDefault="00C26C8E" w:rsidP="00C26C8E">
            <w:pPr>
              <w:pStyle w:val="Compact"/>
              <w:jc w:val="right"/>
            </w:pPr>
            <w:r>
              <w:t>1.08</w:t>
            </w:r>
          </w:p>
        </w:tc>
        <w:tc>
          <w:tcPr>
            <w:tcW w:w="0" w:type="auto"/>
          </w:tcPr>
          <w:p w14:paraId="49185692" w14:textId="77777777" w:rsidR="00C26C8E" w:rsidRDefault="00C26C8E" w:rsidP="00C26C8E">
            <w:pPr>
              <w:pStyle w:val="Compact"/>
              <w:jc w:val="right"/>
            </w:pPr>
            <w:r>
              <w:t>0.23</w:t>
            </w:r>
          </w:p>
        </w:tc>
        <w:tc>
          <w:tcPr>
            <w:tcW w:w="0" w:type="auto"/>
          </w:tcPr>
          <w:p w14:paraId="45BDF116" w14:textId="540BB8F2" w:rsidR="00C26C8E" w:rsidRDefault="00C26C8E" w:rsidP="00C26C8E">
            <w:pPr>
              <w:pStyle w:val="Compact"/>
              <w:jc w:val="right"/>
            </w:pPr>
            <w:r>
              <w:t>[−1.75, 2.24]</w:t>
            </w:r>
          </w:p>
        </w:tc>
      </w:tr>
      <w:tr w:rsidR="00C26C8E" w14:paraId="1BBE10A0" w14:textId="77777777" w:rsidTr="00C26C8E">
        <w:tc>
          <w:tcPr>
            <w:tcW w:w="0" w:type="auto"/>
          </w:tcPr>
          <w:p w14:paraId="20FF0DE8" w14:textId="29AC918F" w:rsidR="00C26C8E" w:rsidRDefault="00C26C8E" w:rsidP="00C26C8E">
            <w:pPr>
              <w:pStyle w:val="Compact"/>
            </w:pPr>
            <w:r>
              <w:t>∆</w:t>
            </w:r>
            <w:r w:rsidRPr="0017487F">
              <w:rPr>
                <w:i/>
                <w:iCs/>
              </w:rPr>
              <w:t>g̅</w:t>
            </w:r>
            <w:r>
              <w:t xml:space="preserve"> (modified MIT protocol)</w:t>
            </w:r>
          </w:p>
        </w:tc>
        <w:tc>
          <w:tcPr>
            <w:tcW w:w="0" w:type="auto"/>
          </w:tcPr>
          <w:p w14:paraId="73C54AE7" w14:textId="77777777" w:rsidR="00C26C8E" w:rsidRDefault="00C26C8E" w:rsidP="00C26C8E">
            <w:pPr>
              <w:pStyle w:val="Compact"/>
              <w:jc w:val="right"/>
            </w:pPr>
            <w:r>
              <w:t>0.79</w:t>
            </w:r>
          </w:p>
        </w:tc>
        <w:tc>
          <w:tcPr>
            <w:tcW w:w="0" w:type="auto"/>
          </w:tcPr>
          <w:p w14:paraId="72D78703" w14:textId="77777777" w:rsidR="00C26C8E" w:rsidRDefault="00C26C8E" w:rsidP="00C26C8E">
            <w:pPr>
              <w:pStyle w:val="Compact"/>
              <w:jc w:val="right"/>
            </w:pPr>
            <w:r>
              <w:t>0.96</w:t>
            </w:r>
          </w:p>
        </w:tc>
        <w:tc>
          <w:tcPr>
            <w:tcW w:w="0" w:type="auto"/>
          </w:tcPr>
          <w:p w14:paraId="51636B1C" w14:textId="77777777" w:rsidR="00C26C8E" w:rsidRDefault="00C26C8E" w:rsidP="00C26C8E">
            <w:pPr>
              <w:pStyle w:val="Compact"/>
              <w:jc w:val="right"/>
            </w:pPr>
            <w:r>
              <w:t>0.82</w:t>
            </w:r>
          </w:p>
        </w:tc>
        <w:tc>
          <w:tcPr>
            <w:tcW w:w="0" w:type="auto"/>
          </w:tcPr>
          <w:p w14:paraId="6E10F619" w14:textId="362EF2B0" w:rsidR="00C26C8E" w:rsidRDefault="00C26C8E" w:rsidP="00C26C8E">
            <w:pPr>
              <w:pStyle w:val="Compact"/>
              <w:jc w:val="right"/>
            </w:pPr>
            <w:r>
              <w:t>[−0.99, 2.57]</w:t>
            </w:r>
          </w:p>
        </w:tc>
      </w:tr>
      <w:tr w:rsidR="00C26C8E" w14:paraId="7A7C49F9" w14:textId="77777777" w:rsidTr="00C26C8E">
        <w:tc>
          <w:tcPr>
            <w:tcW w:w="0" w:type="auto"/>
          </w:tcPr>
          <w:p w14:paraId="65908132" w14:textId="37049E9D" w:rsidR="00C26C8E" w:rsidRDefault="00C26C8E" w:rsidP="00C26C8E">
            <w:pPr>
              <w:pStyle w:val="Compact"/>
            </w:pPr>
            <w:r>
              <w:t>τ</w:t>
            </w:r>
          </w:p>
        </w:tc>
        <w:tc>
          <w:tcPr>
            <w:tcW w:w="0" w:type="auto"/>
          </w:tcPr>
          <w:p w14:paraId="73B94868" w14:textId="6FE378D0" w:rsidR="00C26C8E" w:rsidRDefault="00C26C8E" w:rsidP="00C26C8E">
            <w:pPr>
              <w:pStyle w:val="Compact"/>
              <w:jc w:val="right"/>
            </w:pPr>
            <w:r>
              <w:t>1.38</w:t>
            </w:r>
          </w:p>
        </w:tc>
        <w:tc>
          <w:tcPr>
            <w:tcW w:w="0" w:type="auto"/>
          </w:tcPr>
          <w:p w14:paraId="261BB78B" w14:textId="77777777" w:rsidR="00C26C8E" w:rsidRDefault="00C26C8E" w:rsidP="00C26C8E">
            <w:pPr>
              <w:pStyle w:val="Compact"/>
              <w:jc w:val="right"/>
            </w:pPr>
          </w:p>
        </w:tc>
        <w:tc>
          <w:tcPr>
            <w:tcW w:w="0" w:type="auto"/>
          </w:tcPr>
          <w:p w14:paraId="105D096B" w14:textId="77777777" w:rsidR="00C26C8E" w:rsidRDefault="00C26C8E" w:rsidP="00C26C8E">
            <w:pPr>
              <w:pStyle w:val="Compact"/>
              <w:jc w:val="right"/>
            </w:pPr>
          </w:p>
        </w:tc>
        <w:tc>
          <w:tcPr>
            <w:tcW w:w="0" w:type="auto"/>
          </w:tcPr>
          <w:p w14:paraId="5C3F1101" w14:textId="049EB289" w:rsidR="00C26C8E" w:rsidRDefault="00C26C8E" w:rsidP="00C26C8E">
            <w:pPr>
              <w:pStyle w:val="Compact"/>
              <w:jc w:val="right"/>
            </w:pPr>
            <w:r>
              <w:t>[ 0.70, 2.01]</w:t>
            </w:r>
          </w:p>
        </w:tc>
      </w:tr>
      <w:tr w:rsidR="00C26C8E" w14:paraId="1F139C60" w14:textId="77777777" w:rsidTr="00C26C8E">
        <w:tc>
          <w:tcPr>
            <w:tcW w:w="0" w:type="auto"/>
          </w:tcPr>
          <w:p w14:paraId="0D2EC3E8" w14:textId="5B4FEC85" w:rsidR="00C26C8E" w:rsidRDefault="00C26C8E" w:rsidP="00C26C8E">
            <w:pPr>
              <w:pStyle w:val="Compact"/>
            </w:pPr>
            <w:r>
              <w:t>σ (person)</w:t>
            </w:r>
          </w:p>
        </w:tc>
        <w:tc>
          <w:tcPr>
            <w:tcW w:w="0" w:type="auto"/>
          </w:tcPr>
          <w:p w14:paraId="561E44DE" w14:textId="2D8F23B8" w:rsidR="00C26C8E" w:rsidRDefault="00C26C8E" w:rsidP="00C26C8E">
            <w:pPr>
              <w:pStyle w:val="Compact"/>
              <w:jc w:val="right"/>
            </w:pPr>
            <w:r>
              <w:t>0.98</w:t>
            </w:r>
          </w:p>
        </w:tc>
        <w:tc>
          <w:tcPr>
            <w:tcW w:w="0" w:type="auto"/>
          </w:tcPr>
          <w:p w14:paraId="6244CB38" w14:textId="77777777" w:rsidR="00C26C8E" w:rsidRDefault="00C26C8E" w:rsidP="00C26C8E">
            <w:pPr>
              <w:pStyle w:val="Compact"/>
              <w:jc w:val="right"/>
            </w:pPr>
          </w:p>
        </w:tc>
        <w:tc>
          <w:tcPr>
            <w:tcW w:w="0" w:type="auto"/>
          </w:tcPr>
          <w:p w14:paraId="043503A1" w14:textId="77777777" w:rsidR="00C26C8E" w:rsidRDefault="00C26C8E" w:rsidP="00C26C8E">
            <w:pPr>
              <w:pStyle w:val="Compact"/>
              <w:jc w:val="right"/>
            </w:pPr>
          </w:p>
        </w:tc>
        <w:tc>
          <w:tcPr>
            <w:tcW w:w="0" w:type="auto"/>
          </w:tcPr>
          <w:p w14:paraId="00D8FAA1" w14:textId="675A25DB" w:rsidR="00C26C8E" w:rsidRDefault="00C26C8E" w:rsidP="00C26C8E">
            <w:pPr>
              <w:pStyle w:val="Compact"/>
              <w:jc w:val="right"/>
            </w:pPr>
            <w:r>
              <w:t>[ 0.75, 1.30]</w:t>
            </w:r>
          </w:p>
        </w:tc>
      </w:tr>
      <w:tr w:rsidR="00C26C8E" w14:paraId="69A124D6" w14:textId="77777777" w:rsidTr="00C26C8E">
        <w:tc>
          <w:tcPr>
            <w:tcW w:w="0" w:type="auto"/>
          </w:tcPr>
          <w:p w14:paraId="4E62D6F5" w14:textId="1BF81513" w:rsidR="00C26C8E" w:rsidRDefault="00C26C8E" w:rsidP="00C26C8E">
            <w:pPr>
              <w:pStyle w:val="Compact"/>
            </w:pPr>
            <w:r>
              <w:t>σ (measure)</w:t>
            </w:r>
          </w:p>
        </w:tc>
        <w:tc>
          <w:tcPr>
            <w:tcW w:w="0" w:type="auto"/>
          </w:tcPr>
          <w:p w14:paraId="40DD504E" w14:textId="77777777" w:rsidR="00C26C8E" w:rsidRDefault="00C26C8E" w:rsidP="00C26C8E">
            <w:pPr>
              <w:pStyle w:val="Compact"/>
              <w:jc w:val="right"/>
            </w:pPr>
            <w:r>
              <w:t>1.42</w:t>
            </w:r>
          </w:p>
        </w:tc>
        <w:tc>
          <w:tcPr>
            <w:tcW w:w="0" w:type="auto"/>
          </w:tcPr>
          <w:p w14:paraId="055E93A9" w14:textId="77777777" w:rsidR="00C26C8E" w:rsidRDefault="00C26C8E" w:rsidP="00C26C8E">
            <w:pPr>
              <w:pStyle w:val="Compact"/>
              <w:jc w:val="right"/>
            </w:pPr>
          </w:p>
        </w:tc>
        <w:tc>
          <w:tcPr>
            <w:tcW w:w="0" w:type="auto"/>
          </w:tcPr>
          <w:p w14:paraId="18536D46" w14:textId="77777777" w:rsidR="00C26C8E" w:rsidRDefault="00C26C8E" w:rsidP="00C26C8E">
            <w:pPr>
              <w:pStyle w:val="Compact"/>
              <w:jc w:val="right"/>
            </w:pPr>
          </w:p>
        </w:tc>
        <w:tc>
          <w:tcPr>
            <w:tcW w:w="0" w:type="auto"/>
          </w:tcPr>
          <w:p w14:paraId="5393D6B8" w14:textId="38E73662" w:rsidR="00C26C8E" w:rsidRDefault="00C26C8E" w:rsidP="00C26C8E">
            <w:pPr>
              <w:pStyle w:val="Compact"/>
              <w:jc w:val="right"/>
            </w:pPr>
            <w:r>
              <w:t>[ 1.35, 1.49]</w:t>
            </w:r>
          </w:p>
        </w:tc>
      </w:tr>
    </w:tbl>
    <w:p w14:paraId="660F1755" w14:textId="7002B090" w:rsidR="00EE28EA" w:rsidRDefault="00C62397">
      <w:pPr>
        <w:pStyle w:val="BodyText"/>
      </w:pPr>
      <w:r>
        <w:rPr>
          <w:i/>
          <w:iCs/>
        </w:rPr>
        <w:t>Note.</w:t>
      </w:r>
      <w:r>
        <w:t xml:space="preserve"> </w:t>
      </w:r>
      <w:r>
        <w:rPr>
          <w:i/>
          <w:iCs/>
        </w:rPr>
        <w:t>p</w:t>
      </w:r>
      <w:r>
        <w:t xml:space="preserve"> values omitted as the appropriate denominator degrees of freedom for linear mixed effects models is unclear (</w:t>
      </w:r>
      <w:r w:rsidR="0017487F">
        <w:t>Bates, 2006</w:t>
      </w:r>
      <w:r>
        <w:t>); inference should be based on the profile likelihood confidence intervals.</w:t>
      </w:r>
    </w:p>
    <w:p w14:paraId="6BFEFFCD" w14:textId="77777777" w:rsidR="00EE28EA" w:rsidRDefault="00C62397">
      <w:pPr>
        <w:pStyle w:val="Heading4"/>
      </w:pPr>
      <w:bookmarkStart w:id="188" w:name="X572b489d93f2f06a7239e18ccf0f483f235ea4d"/>
      <w:bookmarkEnd w:id="187"/>
      <w:r>
        <w:lastRenderedPageBreak/>
        <w:t xml:space="preserve">Table 8. IPD meta-analyses of studies using ad hoc language expression measures: Comparing trained vs untrained </w:t>
      </w:r>
      <w:proofErr w:type="gramStart"/>
      <w:r>
        <w:t>stimuli</w:t>
      </w:r>
      <w:proofErr w:type="gramEnd"/>
    </w:p>
    <w:tbl>
      <w:tblPr>
        <w:tblStyle w:val="Table"/>
        <w:tblW w:w="3581" w:type="pct"/>
        <w:tblLook w:val="0020" w:firstRow="1" w:lastRow="0" w:firstColumn="0" w:lastColumn="0" w:noHBand="0" w:noVBand="0"/>
      </w:tblPr>
      <w:tblGrid>
        <w:gridCol w:w="2537"/>
        <w:gridCol w:w="1121"/>
        <w:gridCol w:w="664"/>
        <w:gridCol w:w="664"/>
        <w:gridCol w:w="1718"/>
      </w:tblGrid>
      <w:tr w:rsidR="00EE28EA" w14:paraId="0134EEFF" w14:textId="77777777" w:rsidTr="00C26C8E">
        <w:trPr>
          <w:cnfStyle w:val="100000000000" w:firstRow="1" w:lastRow="0" w:firstColumn="0" w:lastColumn="0" w:oddVBand="0" w:evenVBand="0" w:oddHBand="0" w:evenHBand="0" w:firstRowFirstColumn="0" w:firstRowLastColumn="0" w:lastRowFirstColumn="0" w:lastRowLastColumn="0"/>
        </w:trPr>
        <w:tc>
          <w:tcPr>
            <w:tcW w:w="1917" w:type="pct"/>
          </w:tcPr>
          <w:p w14:paraId="30A85934" w14:textId="77777777" w:rsidR="00EE28EA" w:rsidRDefault="00C62397" w:rsidP="00C26C8E">
            <w:pPr>
              <w:pStyle w:val="Compact"/>
              <w:keepNext/>
            </w:pPr>
            <w:r>
              <w:t>Term</w:t>
            </w:r>
          </w:p>
        </w:tc>
        <w:tc>
          <w:tcPr>
            <w:tcW w:w="0" w:type="auto"/>
          </w:tcPr>
          <w:p w14:paraId="4572F1F0" w14:textId="77777777" w:rsidR="00EE28EA" w:rsidRDefault="00C62397">
            <w:pPr>
              <w:pStyle w:val="Compact"/>
              <w:jc w:val="right"/>
            </w:pPr>
            <w:r>
              <w:t>Estimate</w:t>
            </w:r>
          </w:p>
        </w:tc>
        <w:tc>
          <w:tcPr>
            <w:tcW w:w="0" w:type="auto"/>
          </w:tcPr>
          <w:p w14:paraId="65B85A0E" w14:textId="77777777" w:rsidR="00EE28EA" w:rsidRDefault="00C62397">
            <w:pPr>
              <w:pStyle w:val="Compact"/>
              <w:jc w:val="right"/>
            </w:pPr>
            <w:r>
              <w:t>SE</w:t>
            </w:r>
          </w:p>
        </w:tc>
        <w:tc>
          <w:tcPr>
            <w:tcW w:w="0" w:type="auto"/>
          </w:tcPr>
          <w:p w14:paraId="6C63AB11" w14:textId="77777777" w:rsidR="00EE28EA" w:rsidRDefault="00C62397">
            <w:pPr>
              <w:pStyle w:val="Compact"/>
              <w:jc w:val="right"/>
            </w:pPr>
            <w:r>
              <w:t>t</w:t>
            </w:r>
          </w:p>
        </w:tc>
        <w:tc>
          <w:tcPr>
            <w:tcW w:w="1298" w:type="pct"/>
          </w:tcPr>
          <w:p w14:paraId="46A69F2A" w14:textId="77777777" w:rsidR="00EE28EA" w:rsidRDefault="00C62397">
            <w:pPr>
              <w:pStyle w:val="Compact"/>
              <w:jc w:val="right"/>
            </w:pPr>
            <w:r>
              <w:t>95% conf. int.</w:t>
            </w:r>
          </w:p>
        </w:tc>
      </w:tr>
      <w:tr w:rsidR="00C26C8E" w14:paraId="7B9FFFEB" w14:textId="77777777" w:rsidTr="00C26C8E">
        <w:tc>
          <w:tcPr>
            <w:tcW w:w="1917" w:type="pct"/>
          </w:tcPr>
          <w:p w14:paraId="66C14CDB" w14:textId="5E7436BD" w:rsidR="00C26C8E" w:rsidRDefault="00C26C8E" w:rsidP="00C26C8E">
            <w:pPr>
              <w:pStyle w:val="Compact"/>
              <w:keepNext/>
            </w:pPr>
            <w:r w:rsidRPr="0017487F">
              <w:rPr>
                <w:i/>
                <w:iCs/>
              </w:rPr>
              <w:t>g̅</w:t>
            </w:r>
            <w:r>
              <w:t xml:space="preserve"> (untrained stimuli)</w:t>
            </w:r>
          </w:p>
        </w:tc>
        <w:tc>
          <w:tcPr>
            <w:tcW w:w="0" w:type="auto"/>
          </w:tcPr>
          <w:p w14:paraId="20AE4B72" w14:textId="77777777" w:rsidR="00C26C8E" w:rsidRDefault="00C26C8E" w:rsidP="00C26C8E">
            <w:pPr>
              <w:pStyle w:val="Compact"/>
              <w:jc w:val="right"/>
            </w:pPr>
            <w:r>
              <w:t>1.40</w:t>
            </w:r>
          </w:p>
        </w:tc>
        <w:tc>
          <w:tcPr>
            <w:tcW w:w="0" w:type="auto"/>
          </w:tcPr>
          <w:p w14:paraId="59912A35" w14:textId="77777777" w:rsidR="00C26C8E" w:rsidRDefault="00C26C8E" w:rsidP="00C26C8E">
            <w:pPr>
              <w:pStyle w:val="Compact"/>
              <w:jc w:val="right"/>
            </w:pPr>
            <w:r>
              <w:t>0.37</w:t>
            </w:r>
          </w:p>
        </w:tc>
        <w:tc>
          <w:tcPr>
            <w:tcW w:w="0" w:type="auto"/>
          </w:tcPr>
          <w:p w14:paraId="310D0C45" w14:textId="77777777" w:rsidR="00C26C8E" w:rsidRDefault="00C26C8E" w:rsidP="00C26C8E">
            <w:pPr>
              <w:pStyle w:val="Compact"/>
              <w:jc w:val="right"/>
            </w:pPr>
            <w:r>
              <w:t>3.76</w:t>
            </w:r>
          </w:p>
        </w:tc>
        <w:tc>
          <w:tcPr>
            <w:tcW w:w="1298" w:type="pct"/>
          </w:tcPr>
          <w:p w14:paraId="5C9C84D0" w14:textId="77777777" w:rsidR="00C26C8E" w:rsidRDefault="00C26C8E" w:rsidP="00C26C8E">
            <w:pPr>
              <w:pStyle w:val="Compact"/>
              <w:jc w:val="right"/>
            </w:pPr>
            <w:r>
              <w:t>[0.67, 2.31]</w:t>
            </w:r>
          </w:p>
        </w:tc>
      </w:tr>
      <w:tr w:rsidR="00C26C8E" w14:paraId="3A47381D" w14:textId="77777777" w:rsidTr="00C26C8E">
        <w:tc>
          <w:tcPr>
            <w:tcW w:w="1917" w:type="pct"/>
          </w:tcPr>
          <w:p w14:paraId="4429CAD7" w14:textId="53514407" w:rsidR="00C26C8E" w:rsidRDefault="00C26C8E" w:rsidP="00C26C8E">
            <w:pPr>
              <w:pStyle w:val="Compact"/>
              <w:keepNext/>
            </w:pPr>
            <w:r>
              <w:t>∆</w:t>
            </w:r>
            <w:r w:rsidRPr="0017487F">
              <w:rPr>
                <w:i/>
                <w:iCs/>
              </w:rPr>
              <w:t>g̅</w:t>
            </w:r>
            <w:r>
              <w:t xml:space="preserve"> (trained stimuli)</w:t>
            </w:r>
          </w:p>
        </w:tc>
        <w:tc>
          <w:tcPr>
            <w:tcW w:w="0" w:type="auto"/>
          </w:tcPr>
          <w:p w14:paraId="12576650" w14:textId="77777777" w:rsidR="00C26C8E" w:rsidRDefault="00C26C8E" w:rsidP="00C26C8E">
            <w:pPr>
              <w:pStyle w:val="Compact"/>
              <w:jc w:val="right"/>
            </w:pPr>
            <w:r>
              <w:t>1.56</w:t>
            </w:r>
          </w:p>
        </w:tc>
        <w:tc>
          <w:tcPr>
            <w:tcW w:w="0" w:type="auto"/>
          </w:tcPr>
          <w:p w14:paraId="3DFCB420" w14:textId="77777777" w:rsidR="00C26C8E" w:rsidRDefault="00C26C8E" w:rsidP="00C26C8E">
            <w:pPr>
              <w:pStyle w:val="Compact"/>
              <w:jc w:val="right"/>
            </w:pPr>
            <w:r>
              <w:t>0.24</w:t>
            </w:r>
          </w:p>
        </w:tc>
        <w:tc>
          <w:tcPr>
            <w:tcW w:w="0" w:type="auto"/>
          </w:tcPr>
          <w:p w14:paraId="2296F7C8" w14:textId="77777777" w:rsidR="00C26C8E" w:rsidRDefault="00C26C8E" w:rsidP="00C26C8E">
            <w:pPr>
              <w:pStyle w:val="Compact"/>
              <w:jc w:val="right"/>
            </w:pPr>
            <w:r>
              <w:t>6.58</w:t>
            </w:r>
          </w:p>
        </w:tc>
        <w:tc>
          <w:tcPr>
            <w:tcW w:w="1298" w:type="pct"/>
          </w:tcPr>
          <w:p w14:paraId="14AC8A6D" w14:textId="77777777" w:rsidR="00C26C8E" w:rsidRDefault="00C26C8E" w:rsidP="00C26C8E">
            <w:pPr>
              <w:pStyle w:val="Compact"/>
              <w:jc w:val="right"/>
            </w:pPr>
            <w:r>
              <w:t>[1.08, 2.03]</w:t>
            </w:r>
          </w:p>
        </w:tc>
      </w:tr>
      <w:tr w:rsidR="00C26C8E" w14:paraId="5CBF47FA" w14:textId="77777777" w:rsidTr="00C26C8E">
        <w:tc>
          <w:tcPr>
            <w:tcW w:w="1917" w:type="pct"/>
          </w:tcPr>
          <w:p w14:paraId="59407312" w14:textId="28C6C062" w:rsidR="00C26C8E" w:rsidRDefault="00C26C8E" w:rsidP="00C26C8E">
            <w:pPr>
              <w:pStyle w:val="Compact"/>
              <w:keepNext/>
            </w:pPr>
            <w:r>
              <w:t>τ</w:t>
            </w:r>
          </w:p>
        </w:tc>
        <w:tc>
          <w:tcPr>
            <w:tcW w:w="0" w:type="auto"/>
          </w:tcPr>
          <w:p w14:paraId="188B5EC5" w14:textId="4EAF26B3" w:rsidR="00C26C8E" w:rsidRDefault="00C26C8E" w:rsidP="00C26C8E">
            <w:pPr>
              <w:pStyle w:val="Compact"/>
              <w:jc w:val="right"/>
            </w:pPr>
            <w:r>
              <w:t>0.47</w:t>
            </w:r>
          </w:p>
        </w:tc>
        <w:tc>
          <w:tcPr>
            <w:tcW w:w="0" w:type="auto"/>
          </w:tcPr>
          <w:p w14:paraId="35BF6E41" w14:textId="77777777" w:rsidR="00C26C8E" w:rsidRDefault="00C26C8E" w:rsidP="00C26C8E">
            <w:pPr>
              <w:pStyle w:val="Compact"/>
              <w:jc w:val="right"/>
            </w:pPr>
          </w:p>
        </w:tc>
        <w:tc>
          <w:tcPr>
            <w:tcW w:w="0" w:type="auto"/>
          </w:tcPr>
          <w:p w14:paraId="0BF5806B" w14:textId="77777777" w:rsidR="00C26C8E" w:rsidRDefault="00C26C8E" w:rsidP="00C26C8E">
            <w:pPr>
              <w:pStyle w:val="Compact"/>
              <w:jc w:val="right"/>
            </w:pPr>
          </w:p>
        </w:tc>
        <w:tc>
          <w:tcPr>
            <w:tcW w:w="1298" w:type="pct"/>
          </w:tcPr>
          <w:p w14:paraId="644C4350" w14:textId="306C8429" w:rsidR="00C26C8E" w:rsidRDefault="00C26C8E" w:rsidP="00C26C8E">
            <w:pPr>
              <w:pStyle w:val="Compact"/>
              <w:jc w:val="right"/>
            </w:pPr>
            <w:r>
              <w:t>[0.00, 1.40]</w:t>
            </w:r>
          </w:p>
        </w:tc>
      </w:tr>
      <w:tr w:rsidR="00C26C8E" w14:paraId="4D02698E" w14:textId="77777777" w:rsidTr="00C26C8E">
        <w:tc>
          <w:tcPr>
            <w:tcW w:w="1917" w:type="pct"/>
          </w:tcPr>
          <w:p w14:paraId="31391B96" w14:textId="0963EFAF" w:rsidR="00C26C8E" w:rsidRDefault="00C26C8E" w:rsidP="00C26C8E">
            <w:pPr>
              <w:pStyle w:val="Compact"/>
              <w:keepNext/>
            </w:pPr>
            <w:r>
              <w:t>σ (person)</w:t>
            </w:r>
          </w:p>
        </w:tc>
        <w:tc>
          <w:tcPr>
            <w:tcW w:w="0" w:type="auto"/>
          </w:tcPr>
          <w:p w14:paraId="76E41431" w14:textId="450CA2C4" w:rsidR="00C26C8E" w:rsidRDefault="00C26C8E" w:rsidP="00C26C8E">
            <w:pPr>
              <w:pStyle w:val="Compact"/>
              <w:jc w:val="right"/>
            </w:pPr>
            <w:r>
              <w:t>0.61</w:t>
            </w:r>
          </w:p>
        </w:tc>
        <w:tc>
          <w:tcPr>
            <w:tcW w:w="0" w:type="auto"/>
          </w:tcPr>
          <w:p w14:paraId="26E79FAD" w14:textId="77777777" w:rsidR="00C26C8E" w:rsidRDefault="00C26C8E" w:rsidP="00C26C8E">
            <w:pPr>
              <w:pStyle w:val="Compact"/>
              <w:jc w:val="right"/>
            </w:pPr>
          </w:p>
        </w:tc>
        <w:tc>
          <w:tcPr>
            <w:tcW w:w="0" w:type="auto"/>
          </w:tcPr>
          <w:p w14:paraId="1EE57DB3" w14:textId="77777777" w:rsidR="00C26C8E" w:rsidRDefault="00C26C8E" w:rsidP="00C26C8E">
            <w:pPr>
              <w:pStyle w:val="Compact"/>
              <w:jc w:val="right"/>
            </w:pPr>
          </w:p>
        </w:tc>
        <w:tc>
          <w:tcPr>
            <w:tcW w:w="1298" w:type="pct"/>
          </w:tcPr>
          <w:p w14:paraId="65140B4D" w14:textId="10CD1BF6" w:rsidR="00C26C8E" w:rsidRDefault="00C26C8E" w:rsidP="00C26C8E">
            <w:pPr>
              <w:pStyle w:val="Compact"/>
              <w:jc w:val="right"/>
            </w:pPr>
            <w:r>
              <w:t>[0.27, 1.23]</w:t>
            </w:r>
          </w:p>
        </w:tc>
      </w:tr>
      <w:tr w:rsidR="00C26C8E" w14:paraId="7FFF8CA9" w14:textId="77777777" w:rsidTr="00C26C8E">
        <w:tc>
          <w:tcPr>
            <w:tcW w:w="1917" w:type="pct"/>
          </w:tcPr>
          <w:p w14:paraId="70984B98" w14:textId="38CBB311" w:rsidR="00C26C8E" w:rsidRDefault="00C26C8E" w:rsidP="00C26C8E">
            <w:pPr>
              <w:pStyle w:val="Compact"/>
              <w:keepNext/>
            </w:pPr>
            <w:r>
              <w:t>σ (measure)</w:t>
            </w:r>
          </w:p>
        </w:tc>
        <w:tc>
          <w:tcPr>
            <w:tcW w:w="0" w:type="auto"/>
          </w:tcPr>
          <w:p w14:paraId="1D98EC59" w14:textId="77777777" w:rsidR="00C26C8E" w:rsidRDefault="00C26C8E" w:rsidP="00C26C8E">
            <w:pPr>
              <w:pStyle w:val="Compact"/>
              <w:jc w:val="right"/>
            </w:pPr>
            <w:r>
              <w:t>0.73</w:t>
            </w:r>
          </w:p>
        </w:tc>
        <w:tc>
          <w:tcPr>
            <w:tcW w:w="0" w:type="auto"/>
          </w:tcPr>
          <w:p w14:paraId="0EAFDBFD" w14:textId="77777777" w:rsidR="00C26C8E" w:rsidRDefault="00C26C8E" w:rsidP="00C26C8E">
            <w:pPr>
              <w:pStyle w:val="Compact"/>
              <w:jc w:val="right"/>
            </w:pPr>
          </w:p>
        </w:tc>
        <w:tc>
          <w:tcPr>
            <w:tcW w:w="0" w:type="auto"/>
          </w:tcPr>
          <w:p w14:paraId="0B974198" w14:textId="77777777" w:rsidR="00C26C8E" w:rsidRDefault="00C26C8E" w:rsidP="00C26C8E">
            <w:pPr>
              <w:pStyle w:val="Compact"/>
              <w:jc w:val="right"/>
            </w:pPr>
          </w:p>
        </w:tc>
        <w:tc>
          <w:tcPr>
            <w:tcW w:w="1298" w:type="pct"/>
          </w:tcPr>
          <w:p w14:paraId="44BC1F0A" w14:textId="77777777" w:rsidR="00C26C8E" w:rsidRDefault="00C26C8E" w:rsidP="00C26C8E">
            <w:pPr>
              <w:pStyle w:val="Compact"/>
              <w:jc w:val="right"/>
            </w:pPr>
            <w:r>
              <w:t>[0.56, 0.95]</w:t>
            </w:r>
          </w:p>
        </w:tc>
      </w:tr>
    </w:tbl>
    <w:p w14:paraId="09C41AEC" w14:textId="573E877E" w:rsidR="00EE28EA" w:rsidRDefault="00C62397">
      <w:pPr>
        <w:pStyle w:val="BodyText"/>
      </w:pPr>
      <w:r>
        <w:rPr>
          <w:i/>
          <w:iCs/>
        </w:rPr>
        <w:t>Note.</w:t>
      </w:r>
      <w:r>
        <w:t xml:space="preserve"> </w:t>
      </w:r>
      <w:r>
        <w:rPr>
          <w:i/>
          <w:iCs/>
        </w:rPr>
        <w:t>p</w:t>
      </w:r>
      <w:r>
        <w:t xml:space="preserve"> values omitted as the appropriate denominator degrees of freedom for linear mixed effects models is unclear (</w:t>
      </w:r>
      <w:r w:rsidR="0017487F">
        <w:t>Bates, 2006</w:t>
      </w:r>
      <w:r>
        <w:t>); inference should be based on the profile likelihood confidence intervals.</w:t>
      </w:r>
    </w:p>
    <w:p w14:paraId="43497606" w14:textId="77777777" w:rsidR="00EE28EA" w:rsidRDefault="00C62397">
      <w:pPr>
        <w:pStyle w:val="Heading2"/>
      </w:pPr>
      <w:bookmarkStart w:id="189" w:name="references"/>
      <w:bookmarkEnd w:id="177"/>
      <w:bookmarkEnd w:id="188"/>
      <w:r>
        <w:t>References</w:t>
      </w:r>
    </w:p>
    <w:p w14:paraId="7394A4BF" w14:textId="77777777" w:rsidR="0017487F" w:rsidRPr="0017487F" w:rsidRDefault="0017487F" w:rsidP="0017487F">
      <w:pPr>
        <w:pStyle w:val="Bibliography"/>
      </w:pPr>
      <w:bookmarkStart w:id="190" w:name="ref-lme4article"/>
      <w:bookmarkStart w:id="191" w:name="refs"/>
      <w:r w:rsidRPr="0017487F">
        <w:t xml:space="preserve">Bates, D. (2006, May 19). </w:t>
      </w:r>
      <w:r w:rsidRPr="0017487F">
        <w:rPr>
          <w:i/>
          <w:iCs/>
        </w:rPr>
        <w:t xml:space="preserve">[R] </w:t>
      </w:r>
      <w:proofErr w:type="spellStart"/>
      <w:r w:rsidRPr="0017487F">
        <w:rPr>
          <w:i/>
          <w:iCs/>
        </w:rPr>
        <w:t>lmer</w:t>
      </w:r>
      <w:proofErr w:type="spellEnd"/>
      <w:r w:rsidRPr="0017487F">
        <w:rPr>
          <w:i/>
          <w:iCs/>
        </w:rPr>
        <w:t>, p-values and all that</w:t>
      </w:r>
      <w:r w:rsidRPr="0017487F">
        <w:t xml:space="preserve"> [Listserv message]. R-Help Listserv. </w:t>
      </w:r>
      <w:hyperlink r:id="rId17" w:history="1">
        <w:r w:rsidRPr="0017487F">
          <w:rPr>
            <w:rStyle w:val="Hyperlink"/>
          </w:rPr>
          <w:t>https://stat.ethz.ch/pipermail/r-help/2006-May/094765.html</w:t>
        </w:r>
      </w:hyperlink>
    </w:p>
    <w:p w14:paraId="134CA385" w14:textId="77777777" w:rsidR="00EE28EA" w:rsidRDefault="00C62397">
      <w:pPr>
        <w:pStyle w:val="Bibliography"/>
      </w:pPr>
      <w:r>
        <w:t xml:space="preserve">Bates, D., </w:t>
      </w:r>
      <w:proofErr w:type="spellStart"/>
      <w:r>
        <w:t>Mächler</w:t>
      </w:r>
      <w:proofErr w:type="spellEnd"/>
      <w:r>
        <w:t xml:space="preserve">, M., Bolker, B., &amp; Walker, S. (2015). Fitting linear mixed-effects models using </w:t>
      </w:r>
      <w:r>
        <w:rPr>
          <w:i/>
          <w:iCs/>
        </w:rPr>
        <w:t>lme4</w:t>
      </w:r>
      <w:r>
        <w:t xml:space="preserve">. </w:t>
      </w:r>
      <w:r>
        <w:rPr>
          <w:i/>
          <w:iCs/>
        </w:rPr>
        <w:t>Journal of Statistical Software</w:t>
      </w:r>
      <w:r>
        <w:t xml:space="preserve">, </w:t>
      </w:r>
      <w:r>
        <w:rPr>
          <w:i/>
          <w:iCs/>
        </w:rPr>
        <w:t>67</w:t>
      </w:r>
      <w:r>
        <w:t xml:space="preserve">, 1. </w:t>
      </w:r>
      <w:hyperlink r:id="rId18">
        <w:r>
          <w:rPr>
            <w:rStyle w:val="Hyperlink"/>
          </w:rPr>
          <w:t>https://doi.org/10.18637/jss.v067.i01</w:t>
        </w:r>
      </w:hyperlink>
    </w:p>
    <w:p w14:paraId="7E29D80A" w14:textId="77777777" w:rsidR="00EE28EA" w:rsidRDefault="00C62397">
      <w:pPr>
        <w:pStyle w:val="Bibliography"/>
      </w:pPr>
      <w:bookmarkStart w:id="192" w:name="ref-Cohen1999POMPscores"/>
      <w:bookmarkEnd w:id="190"/>
      <w:r>
        <w:t xml:space="preserve">Cohen, P., Cohen, J., Aiken, L. S., &amp; West, S. G. (1999). The problem of units and the circumstance for POMP. </w:t>
      </w:r>
      <w:r>
        <w:rPr>
          <w:i/>
          <w:iCs/>
        </w:rPr>
        <w:t>Multivariate Behavioral Research</w:t>
      </w:r>
      <w:r>
        <w:t xml:space="preserve">, </w:t>
      </w:r>
      <w:r>
        <w:rPr>
          <w:i/>
          <w:iCs/>
        </w:rPr>
        <w:t>34</w:t>
      </w:r>
      <w:r>
        <w:t xml:space="preserve">(3), 315–346. </w:t>
      </w:r>
      <w:hyperlink r:id="rId19">
        <w:r>
          <w:rPr>
            <w:rStyle w:val="Hyperlink"/>
          </w:rPr>
          <w:t>https://doi.org/10.1207/S15327906MBR3403_2</w:t>
        </w:r>
      </w:hyperlink>
    </w:p>
    <w:p w14:paraId="2651F6B7" w14:textId="77777777" w:rsidR="00EE28EA" w:rsidRDefault="00C62397">
      <w:pPr>
        <w:pStyle w:val="Bibliography"/>
      </w:pPr>
      <w:bookmarkStart w:id="193" w:name="ref-inthout2016"/>
      <w:bookmarkEnd w:id="192"/>
      <w:proofErr w:type="spellStart"/>
      <w:r>
        <w:t>IntHout</w:t>
      </w:r>
      <w:proofErr w:type="spellEnd"/>
      <w:r>
        <w:t xml:space="preserve">, J., Ioannidis, J. P. A., Rovers, M. M., &amp; Goeman, J. J. (2016). Plea for routinely presenting prediction intervals in meta-analysis. </w:t>
      </w:r>
      <w:r>
        <w:rPr>
          <w:i/>
          <w:iCs/>
        </w:rPr>
        <w:t>BMJ Open</w:t>
      </w:r>
      <w:r>
        <w:t xml:space="preserve">, </w:t>
      </w:r>
      <w:r>
        <w:rPr>
          <w:i/>
          <w:iCs/>
        </w:rPr>
        <w:t>6</w:t>
      </w:r>
      <w:r>
        <w:t xml:space="preserve">(7), e010247. </w:t>
      </w:r>
      <w:hyperlink r:id="rId20">
        <w:r>
          <w:rPr>
            <w:rStyle w:val="Hyperlink"/>
          </w:rPr>
          <w:t>https://doi.org/10.1136/bmjopen-2015-010247</w:t>
        </w:r>
      </w:hyperlink>
    </w:p>
    <w:p w14:paraId="32750A29" w14:textId="77777777" w:rsidR="0024111A" w:rsidRPr="0024111A" w:rsidRDefault="0024111A" w:rsidP="0024111A">
      <w:pPr>
        <w:pStyle w:val="Bibliography"/>
        <w:rPr>
          <w:ins w:id="194" w:author="Brenton Wiernik" w:date="2021-06-03T15:49:00Z"/>
        </w:rPr>
      </w:pPr>
      <w:bookmarkStart w:id="195" w:name="ref-knapp2003"/>
      <w:bookmarkEnd w:id="193"/>
      <w:ins w:id="196" w:author="Brenton Wiernik" w:date="2021-06-03T15:49:00Z">
        <w:r w:rsidRPr="0024111A">
          <w:t xml:space="preserve">Ivanova, M. V., &amp; Hallowell, B. (2013). A tutorial on aphasia test development in any language: Key substantive and psychometric considerations. </w:t>
        </w:r>
        <w:r w:rsidRPr="0024111A">
          <w:rPr>
            <w:i/>
            <w:iCs/>
          </w:rPr>
          <w:t>Aphasiology</w:t>
        </w:r>
        <w:r w:rsidRPr="0024111A">
          <w:t xml:space="preserve">, </w:t>
        </w:r>
        <w:r w:rsidRPr="0024111A">
          <w:rPr>
            <w:i/>
            <w:iCs/>
          </w:rPr>
          <w:t>27</w:t>
        </w:r>
        <w:r w:rsidRPr="0024111A">
          <w:t xml:space="preserve">(8), 891–920. </w:t>
        </w:r>
        <w:r w:rsidRPr="0024111A">
          <w:fldChar w:fldCharType="begin"/>
        </w:r>
        <w:r w:rsidRPr="0024111A">
          <w:instrText xml:space="preserve"> HYPERLINK "https://doi.org/10.1080/02687038.2013.805728" </w:instrText>
        </w:r>
        <w:r w:rsidRPr="0024111A">
          <w:fldChar w:fldCharType="separate"/>
        </w:r>
        <w:r w:rsidRPr="0024111A">
          <w:rPr>
            <w:rStyle w:val="Hyperlink"/>
          </w:rPr>
          <w:t>https://doi.org/10.1080/02687038.2013.805728</w:t>
        </w:r>
        <w:r w:rsidRPr="0024111A">
          <w:fldChar w:fldCharType="end"/>
        </w:r>
      </w:ins>
    </w:p>
    <w:p w14:paraId="3172805B" w14:textId="77777777" w:rsidR="00EE28EA" w:rsidRDefault="00C62397">
      <w:pPr>
        <w:pStyle w:val="Bibliography"/>
      </w:pPr>
      <w:r>
        <w:t xml:space="preserve">Knapp, G., &amp; Hartung, J. (2003). Improved tests for a random effects meta-regression with a single covariate. </w:t>
      </w:r>
      <w:r>
        <w:rPr>
          <w:i/>
          <w:iCs/>
        </w:rPr>
        <w:t>Statistics in Medicine</w:t>
      </w:r>
      <w:r>
        <w:t xml:space="preserve">, </w:t>
      </w:r>
      <w:r>
        <w:rPr>
          <w:i/>
          <w:iCs/>
        </w:rPr>
        <w:t>22</w:t>
      </w:r>
      <w:r>
        <w:t xml:space="preserve">(17), 2693–2710. </w:t>
      </w:r>
      <w:hyperlink r:id="rId21">
        <w:r>
          <w:rPr>
            <w:rStyle w:val="Hyperlink"/>
          </w:rPr>
          <w:t>https://doi.org/10.1002/sim.1482</w:t>
        </w:r>
      </w:hyperlink>
    </w:p>
    <w:p w14:paraId="10B2ED8A" w14:textId="77777777" w:rsidR="00EE28EA" w:rsidRDefault="00C62397">
      <w:pPr>
        <w:pStyle w:val="Bibliography"/>
      </w:pPr>
      <w:bookmarkStart w:id="197" w:name="ref-konstantopoulos2011"/>
      <w:bookmarkEnd w:id="195"/>
      <w:r>
        <w:t xml:space="preserve">Konstantopoulos, S. (2011). Fixed effects and variance components estimation in three-level meta-analysis: Three-level meta-analysis. </w:t>
      </w:r>
      <w:r>
        <w:rPr>
          <w:i/>
          <w:iCs/>
        </w:rPr>
        <w:t>Research Synthesis Methods</w:t>
      </w:r>
      <w:r>
        <w:t xml:space="preserve">, </w:t>
      </w:r>
      <w:r>
        <w:rPr>
          <w:i/>
          <w:iCs/>
        </w:rPr>
        <w:t>2</w:t>
      </w:r>
      <w:r>
        <w:t xml:space="preserve">(1), 61–76. </w:t>
      </w:r>
      <w:hyperlink r:id="rId22">
        <w:r>
          <w:rPr>
            <w:rStyle w:val="Hyperlink"/>
          </w:rPr>
          <w:t>https://doi.org/10.1002/jrsm.35</w:t>
        </w:r>
      </w:hyperlink>
    </w:p>
    <w:p w14:paraId="3B4F8FBD" w14:textId="77777777" w:rsidR="00EE28EA" w:rsidRDefault="00C62397">
      <w:pPr>
        <w:pStyle w:val="Bibliography"/>
      </w:pPr>
      <w:bookmarkStart w:id="198" w:name="ref-MorrisEstimatingeffectsize2003"/>
      <w:bookmarkEnd w:id="197"/>
      <w:r>
        <w:t xml:space="preserve">Morris, S. B. (2003, April). Estimating effect size from the pretest-posttest-control design. In M. T. Brannick (Chair), </w:t>
      </w:r>
      <w:r>
        <w:rPr>
          <w:i/>
          <w:iCs/>
        </w:rPr>
        <w:t>Advances in meta-analysis</w:t>
      </w:r>
      <w:r>
        <w:t xml:space="preserve"> [Symposium]. Society for Industrial and Organizational Psychology conference, Orlando, FL.</w:t>
      </w:r>
    </w:p>
    <w:p w14:paraId="764A1FDF" w14:textId="77777777" w:rsidR="00EE28EA" w:rsidRDefault="00C62397">
      <w:pPr>
        <w:pStyle w:val="Bibliography"/>
      </w:pPr>
      <w:bookmarkStart w:id="199" w:name="ref-rcoreteam2021"/>
      <w:bookmarkEnd w:id="198"/>
      <w:r>
        <w:t xml:space="preserve">R Core Team. (2021). </w:t>
      </w:r>
      <w:r>
        <w:rPr>
          <w:i/>
          <w:iCs/>
        </w:rPr>
        <w:t>R: a language and environment for statistical computing</w:t>
      </w:r>
      <w:r>
        <w:t xml:space="preserve">. R Foundation for Statistical Computing. </w:t>
      </w:r>
      <w:hyperlink r:id="rId23">
        <w:r>
          <w:rPr>
            <w:rStyle w:val="Hyperlink"/>
          </w:rPr>
          <w:t>http://www.r-project.org/</w:t>
        </w:r>
      </w:hyperlink>
    </w:p>
    <w:p w14:paraId="14B5A287" w14:textId="77777777" w:rsidR="00EE28EA" w:rsidRDefault="00C62397">
      <w:pPr>
        <w:pStyle w:val="Bibliography"/>
      </w:pPr>
      <w:bookmarkStart w:id="200" w:name="ref-Riley2010IPDmeta"/>
      <w:bookmarkEnd w:id="199"/>
      <w:r>
        <w:lastRenderedPageBreak/>
        <w:t xml:space="preserve">Riley, R. D., Lambert, P. C., &amp; Abo-Zaid, G. (2010). Meta-analysis of individual participant data: rationale, conduct, and reporting. </w:t>
      </w:r>
      <w:r>
        <w:rPr>
          <w:i/>
          <w:iCs/>
        </w:rPr>
        <w:t>BMJ</w:t>
      </w:r>
      <w:r>
        <w:t xml:space="preserve">, </w:t>
      </w:r>
      <w:r>
        <w:rPr>
          <w:i/>
          <w:iCs/>
        </w:rPr>
        <w:t>340</w:t>
      </w:r>
      <w:r>
        <w:t xml:space="preserve">, c221. </w:t>
      </w:r>
      <w:hyperlink r:id="rId24">
        <w:r>
          <w:rPr>
            <w:rStyle w:val="Hyperlink"/>
          </w:rPr>
          <w:t>https://doi.org/10.1136/bmj.c221</w:t>
        </w:r>
      </w:hyperlink>
    </w:p>
    <w:p w14:paraId="1728D9E8" w14:textId="77777777" w:rsidR="00EE28EA" w:rsidRDefault="00C62397">
      <w:pPr>
        <w:pStyle w:val="Bibliography"/>
      </w:pPr>
      <w:bookmarkStart w:id="201" w:name="ref-viechtbauer2005"/>
      <w:bookmarkEnd w:id="200"/>
      <w:proofErr w:type="spellStart"/>
      <w:r>
        <w:t>Viechtbauer</w:t>
      </w:r>
      <w:proofErr w:type="spellEnd"/>
      <w:r>
        <w:t xml:space="preserve">, W. (2005). Bias and efficiency of meta-analytic variance estimators in the random-effects model. </w:t>
      </w:r>
      <w:r>
        <w:rPr>
          <w:i/>
          <w:iCs/>
        </w:rPr>
        <w:t>Journal of Educational and Behavioral Statistics</w:t>
      </w:r>
      <w:r>
        <w:t xml:space="preserve">, </w:t>
      </w:r>
      <w:r>
        <w:rPr>
          <w:i/>
          <w:iCs/>
        </w:rPr>
        <w:t>30</w:t>
      </w:r>
      <w:r>
        <w:t xml:space="preserve">(3), 261–293. </w:t>
      </w:r>
      <w:hyperlink r:id="rId25">
        <w:r>
          <w:rPr>
            <w:rStyle w:val="Hyperlink"/>
          </w:rPr>
          <w:t>https://doi.org/10.3102/10769986030003261</w:t>
        </w:r>
      </w:hyperlink>
    </w:p>
    <w:p w14:paraId="153C49FD" w14:textId="77777777" w:rsidR="00EE28EA" w:rsidRDefault="00C62397">
      <w:pPr>
        <w:pStyle w:val="Bibliography"/>
      </w:pPr>
      <w:bookmarkStart w:id="202" w:name="ref-viechtbauer2010"/>
      <w:bookmarkEnd w:id="201"/>
      <w:proofErr w:type="spellStart"/>
      <w:r>
        <w:t>Viechtbauer</w:t>
      </w:r>
      <w:proofErr w:type="spellEnd"/>
      <w:r>
        <w:t xml:space="preserve">, W. (2010). Conducting meta-analyses in </w:t>
      </w:r>
      <w:r>
        <w:rPr>
          <w:i/>
          <w:iCs/>
        </w:rPr>
        <w:t>R</w:t>
      </w:r>
      <w:r>
        <w:t xml:space="preserve"> with the </w:t>
      </w:r>
      <w:r>
        <w:rPr>
          <w:b/>
          <w:bCs/>
        </w:rPr>
        <w:t>metafor</w:t>
      </w:r>
      <w:r>
        <w:t xml:space="preserve"> package. </w:t>
      </w:r>
      <w:r>
        <w:rPr>
          <w:i/>
          <w:iCs/>
        </w:rPr>
        <w:t>Journal of Statistical Software</w:t>
      </w:r>
      <w:r>
        <w:t xml:space="preserve">, </w:t>
      </w:r>
      <w:r>
        <w:rPr>
          <w:i/>
          <w:iCs/>
        </w:rPr>
        <w:t>36</w:t>
      </w:r>
      <w:r>
        <w:t xml:space="preserve">(3). </w:t>
      </w:r>
      <w:hyperlink r:id="rId26">
        <w:r>
          <w:rPr>
            <w:rStyle w:val="Hyperlink"/>
          </w:rPr>
          <w:t>https://doi.org/10.18637/jss.v036.i03</w:t>
        </w:r>
      </w:hyperlink>
      <w:bookmarkEnd w:id="189"/>
      <w:bookmarkEnd w:id="191"/>
      <w:bookmarkEnd w:id="202"/>
    </w:p>
    <w:sectPr w:rsidR="00EE28E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TP" w:date="2021-05-26T16:28:00Z" w:initials="TP">
    <w:p w14:paraId="27D8D911" w14:textId="6B1762FF" w:rsidR="007E2E8D" w:rsidRDefault="007E2E8D">
      <w:pPr>
        <w:pStyle w:val="CommentText"/>
      </w:pPr>
      <w:r>
        <w:rPr>
          <w:rStyle w:val="CommentReference"/>
        </w:rPr>
        <w:annotationRef/>
      </w:r>
      <w:r>
        <w:t xml:space="preserve">I assume this refers to column B in the categScheme, sheet, which we've been calling BROADER CATEGORY. </w:t>
      </w:r>
    </w:p>
    <w:p w14:paraId="7BC0597E" w14:textId="77777777" w:rsidR="007E2E8D" w:rsidRDefault="007E2E8D">
      <w:pPr>
        <w:pStyle w:val="CommentText"/>
      </w:pPr>
    </w:p>
    <w:p w14:paraId="1825C021" w14:textId="4E6AF4E8" w:rsidR="007E2E8D" w:rsidRDefault="007E2E8D">
      <w:pPr>
        <w:pStyle w:val="CommentText"/>
      </w:pPr>
      <w:r>
        <w:t>Doesn’t matter much what we call this, but since we anyway need to clarify the current inconsistency in terms ("broader category" vs "broad ability"), I suggest we rename this to "DOMAIN", by way of a shorthand for cognitive domain. Have now renamed this in the live gSheets.</w:t>
      </w:r>
    </w:p>
    <w:p w14:paraId="23F91170" w14:textId="77777777" w:rsidR="007E2E8D" w:rsidRDefault="007E2E8D">
      <w:pPr>
        <w:pStyle w:val="CommentText"/>
      </w:pPr>
    </w:p>
    <w:p w14:paraId="709C416C" w14:textId="36C7148A" w:rsidR="007E2E8D" w:rsidRDefault="007E2E8D">
      <w:pPr>
        <w:pStyle w:val="CommentText"/>
      </w:pPr>
      <w:r>
        <w:t xml:space="preserve">It's clearer to have this be a single word rather than two, and it's intuitive that several abilities together form a domain, eg. </w:t>
      </w:r>
      <w:r w:rsidRPr="00A14501">
        <w:t>Naming and Repetition go under LANGUAGE EXPRESSION</w:t>
      </w:r>
      <w:r>
        <w:t>.</w:t>
      </w:r>
    </w:p>
  </w:comment>
  <w:comment w:id="14" w:author="Brenton Wiernik" w:date="2021-06-03T14:28:00Z" w:initials="BW">
    <w:p w14:paraId="33435337" w14:textId="77777777" w:rsidR="00282D49" w:rsidRDefault="00282D49" w:rsidP="00BB0C4D">
      <w:pPr>
        <w:pStyle w:val="CommentText"/>
      </w:pPr>
      <w:r>
        <w:rPr>
          <w:rStyle w:val="CommentReference"/>
        </w:rPr>
        <w:annotationRef/>
      </w:r>
      <w:r>
        <w:t xml:space="preserve">Yes, the "broader category" variable. Domain is fine. I don't have strong opinions on the matter. I think saying "ability domain" at least a few places would help with clarity. </w:t>
      </w:r>
    </w:p>
  </w:comment>
  <w:comment w:id="25" w:author="TP" w:date="2021-05-26T19:03:00Z" w:initials="TP">
    <w:p w14:paraId="484A8910" w14:textId="77777777" w:rsidR="00AB7B39" w:rsidRDefault="00B3264A">
      <w:pPr>
        <w:pStyle w:val="CommentText"/>
      </w:pPr>
      <w:r>
        <w:rPr>
          <w:rStyle w:val="CommentReference"/>
        </w:rPr>
        <w:annotationRef/>
      </w:r>
      <w:r>
        <w:t xml:space="preserve">As stated in the gdoc's </w:t>
      </w:r>
      <w:r w:rsidR="00AB7B39">
        <w:t>"</w:t>
      </w:r>
      <w:r w:rsidR="00AB7B39" w:rsidRPr="00AB7B39">
        <w:t xml:space="preserve"> Inclusion criteria </w:t>
      </w:r>
      <w:r w:rsidR="00AB7B39">
        <w:t>" section,</w:t>
      </w:r>
    </w:p>
    <w:p w14:paraId="1DBAF113" w14:textId="77777777" w:rsidR="00B3264A" w:rsidRPr="00AB7B39" w:rsidRDefault="00B3264A" w:rsidP="00AB7B39">
      <w:pPr>
        <w:pStyle w:val="CommentText"/>
        <w:ind w:left="720" w:firstLine="720"/>
        <w:rPr>
          <w:i/>
        </w:rPr>
      </w:pPr>
      <w:r w:rsidRPr="00AB7B39">
        <w:rPr>
          <w:i/>
        </w:rPr>
        <w:t>This generalisation effect may interact with the patient-side factor of MPO, when considering a more comprehensive body of data, which is why we have examined this interaction specifically.</w:t>
      </w:r>
    </w:p>
    <w:p w14:paraId="052C2728" w14:textId="77777777" w:rsidR="00AB7B39" w:rsidRDefault="00AB7B39">
      <w:pPr>
        <w:pStyle w:val="CommentText"/>
      </w:pPr>
      <w:r>
        <w:t>To that, I had commented:</w:t>
      </w:r>
    </w:p>
    <w:p w14:paraId="2A7CC5C9" w14:textId="52895137" w:rsidR="000900A3" w:rsidRPr="000900A3" w:rsidRDefault="000900A3" w:rsidP="000900A3">
      <w:pPr>
        <w:pStyle w:val="CommentText"/>
        <w:ind w:left="720" w:firstLine="720"/>
        <w:rPr>
          <w:i/>
        </w:rPr>
      </w:pPr>
      <w:r w:rsidRPr="000900A3">
        <w:rPr>
          <w:i/>
        </w:rPr>
        <w:t>@Ben: is this interaction truly of interest? If so, we need to actually examine that interaction in the analyses!</w:t>
      </w:r>
    </w:p>
    <w:p w14:paraId="0BD13D17" w14:textId="02118F73" w:rsidR="00AB7B39" w:rsidRDefault="000900A3">
      <w:pPr>
        <w:pStyle w:val="CommentText"/>
      </w:pPr>
      <w:r>
        <w:t>So do we need stats for that interaction term, or no?</w:t>
      </w:r>
    </w:p>
  </w:comment>
  <w:comment w:id="26" w:author="Brenton Wiernik" w:date="2021-06-03T15:10:00Z" w:initials="BW">
    <w:p w14:paraId="79E4D12D" w14:textId="77777777" w:rsidR="00C56D18" w:rsidRDefault="00C56D18" w:rsidP="003A3155">
      <w:pPr>
        <w:pStyle w:val="CommentText"/>
      </w:pPr>
      <w:r>
        <w:rPr>
          <w:rStyle w:val="CommentReference"/>
        </w:rPr>
        <w:annotationRef/>
      </w:r>
      <w:r>
        <w:t>Is the 'genearalisation effect' referring to the trained vs untrained stimuli? I added a footnote comparing a model with an interaction to the main-effect only model.</w:t>
      </w:r>
    </w:p>
  </w:comment>
  <w:comment w:id="27" w:author="TP" w:date="2021-05-26T16:40:00Z" w:initials="TP">
    <w:p w14:paraId="0C995555" w14:textId="5A39B55D" w:rsidR="007E2E8D" w:rsidRDefault="007E2E8D" w:rsidP="00C56D18">
      <w:pPr>
        <w:pStyle w:val="CommentText"/>
      </w:pPr>
      <w:r>
        <w:rPr>
          <w:rStyle w:val="CommentReference"/>
        </w:rPr>
        <w:annotationRef/>
      </w:r>
      <w:r>
        <w:t>there's a confusion here. An included study that uses adhoc measures (non-validated), will necessarily - by our own definition - report its outcomes in terms of trained/untrained. Thus, the 'validation' moderator indeed needs to be excluded from the model.</w:t>
      </w:r>
    </w:p>
    <w:p w14:paraId="3E61C17E" w14:textId="77777777" w:rsidR="007E2E8D" w:rsidRDefault="007E2E8D">
      <w:pPr>
        <w:pStyle w:val="CommentText"/>
      </w:pPr>
    </w:p>
    <w:p w14:paraId="599EDA83" w14:textId="5DE18CAB" w:rsidR="007E2E8D" w:rsidRDefault="007E2E8D">
      <w:pPr>
        <w:pStyle w:val="CommentText"/>
      </w:pPr>
      <w:r>
        <w:t xml:space="preserve">However, not sure why the 'category' moderator (note the term confusion described in earlier comments) needs also to be excluded: trained/untrained outcomes are themselves classified into corresponding abilities and DOMAINS (see top of </w:t>
      </w:r>
      <w:hyperlink r:id="rId1" w:anchor="gid=328392512" w:history="1">
        <w:r w:rsidRPr="0084363F">
          <w:rPr>
            <w:rStyle w:val="Hyperlink"/>
          </w:rPr>
          <w:t>this</w:t>
        </w:r>
      </w:hyperlink>
      <w:r>
        <w:t xml:space="preserve"> sheet), though as it happens they all fall under a single DOMAIN, namely </w:t>
      </w:r>
      <w:r w:rsidRPr="001D750C">
        <w:t>LANGUAGE EXPRESSION</w:t>
      </w:r>
      <w:r>
        <w:t>.</w:t>
      </w:r>
    </w:p>
  </w:comment>
  <w:comment w:id="28" w:author="Brenton Wiernik" w:date="2021-06-03T14:26:00Z" w:initials="BW">
    <w:p w14:paraId="0027641E" w14:textId="77777777" w:rsidR="00E14DD6" w:rsidRDefault="00E14DD6" w:rsidP="00A60727">
      <w:pPr>
        <w:pStyle w:val="CommentText"/>
      </w:pPr>
      <w:r>
        <w:rPr>
          <w:rStyle w:val="CommentReference"/>
        </w:rPr>
        <w:annotationRef/>
      </w:r>
      <w:r>
        <w:t>Every trained/untrained variable has the same domain--language expression--so the value is constant, it can't be included in a model. There is no variability (like if I wanted to estimate the effect of birth month on height but everyone in the same was born in January).</w:t>
      </w:r>
    </w:p>
  </w:comment>
  <w:comment w:id="35" w:author="TP" w:date="2021-05-26T16:49:00Z" w:initials="TP">
    <w:p w14:paraId="087EE49B" w14:textId="0238815C" w:rsidR="007E2E8D" w:rsidRDefault="007E2E8D" w:rsidP="00E14DD6">
      <w:pPr>
        <w:pStyle w:val="CommentText"/>
      </w:pPr>
      <w:r>
        <w:rPr>
          <w:rStyle w:val="CommentReference"/>
        </w:rPr>
        <w:annotationRef/>
      </w:r>
      <w:r>
        <w:t>looks good, but a few remarks:</w:t>
      </w:r>
    </w:p>
    <w:p w14:paraId="1D7AE42E" w14:textId="42EA9709" w:rsidR="007E2E8D" w:rsidRDefault="007E2E8D" w:rsidP="00BB33CC">
      <w:pPr>
        <w:pStyle w:val="CommentText"/>
        <w:numPr>
          <w:ilvl w:val="0"/>
          <w:numId w:val="2"/>
        </w:numPr>
      </w:pPr>
      <w:r>
        <w:t xml:space="preserve">the color-coding is not explained in the caption or in a legend. There seem to be at least 4 differnet colors used for the points. </w:t>
      </w:r>
      <w:r w:rsidR="00DF0392">
        <w:t xml:space="preserve">I assume </w:t>
      </w:r>
      <w:r>
        <w:t>color</w:t>
      </w:r>
      <w:r w:rsidR="00E335E6">
        <w:t>s</w:t>
      </w:r>
      <w:r>
        <w:t xml:space="preserve"> </w:t>
      </w:r>
      <w:r w:rsidR="00DF0392">
        <w:t xml:space="preserve">might </w:t>
      </w:r>
      <w:r>
        <w:t xml:space="preserve">code </w:t>
      </w:r>
      <w:r w:rsidR="00DF0392">
        <w:t xml:space="preserve">either </w:t>
      </w:r>
      <w:r>
        <w:t>study ID</w:t>
      </w:r>
      <w:r w:rsidR="00DF0392">
        <w:t xml:space="preserve">, </w:t>
      </w:r>
      <w:r w:rsidR="00E335E6">
        <w:t>and/</w:t>
      </w:r>
      <w:r w:rsidR="00DF0392">
        <w:t>or the specific abilities that fall under each Domain's rubric</w:t>
      </w:r>
      <w:r w:rsidR="00E335E6">
        <w:t>. Either way</w:t>
      </w:r>
      <w:r>
        <w:t>, this should probably still be clarified.</w:t>
      </w:r>
    </w:p>
    <w:p w14:paraId="24E30AA0" w14:textId="1B5B6D40" w:rsidR="007E2E8D" w:rsidRDefault="007E2E8D" w:rsidP="00BB33CC">
      <w:pPr>
        <w:pStyle w:val="CommentText"/>
        <w:numPr>
          <w:ilvl w:val="0"/>
          <w:numId w:val="2"/>
        </w:numPr>
      </w:pPr>
      <w:r>
        <w:t>can the text at bottom go into a figure caption (ie text mode rathre than built into image)?</w:t>
      </w:r>
    </w:p>
    <w:p w14:paraId="181E643A" w14:textId="77777777" w:rsidR="007E2E8D" w:rsidRDefault="007E2E8D" w:rsidP="00BB33CC">
      <w:pPr>
        <w:pStyle w:val="CommentText"/>
        <w:numPr>
          <w:ilvl w:val="0"/>
          <w:numId w:val="2"/>
        </w:numPr>
      </w:pPr>
      <w:r>
        <w:t>are g</w:t>
      </w:r>
      <w:r w:rsidRPr="00F43E4A">
        <w:rPr>
          <w:vertAlign w:val="subscript"/>
        </w:rPr>
        <w:t>ppc</w:t>
      </w:r>
      <w:r>
        <w:t xml:space="preserve"> and g</w:t>
      </w:r>
      <w:r w:rsidRPr="00F43E4A">
        <w:rPr>
          <w:vertAlign w:val="subscript"/>
        </w:rPr>
        <w:t>pp</w:t>
      </w:r>
      <w:r>
        <w:t xml:space="preserve"> (the difference between them) explained anywhere?</w:t>
      </w:r>
    </w:p>
    <w:p w14:paraId="3F219214" w14:textId="77777777" w:rsidR="007E2E8D" w:rsidRDefault="007E2E8D" w:rsidP="00BB33CC">
      <w:pPr>
        <w:pStyle w:val="CommentText"/>
        <w:numPr>
          <w:ilvl w:val="0"/>
          <w:numId w:val="2"/>
        </w:numPr>
      </w:pPr>
      <w:r>
        <w:t>unclear to me in which cases 66% is used for CIs, rather than 95%</w:t>
      </w:r>
    </w:p>
    <w:p w14:paraId="30DE5D01" w14:textId="05EDD805" w:rsidR="007E2E8D" w:rsidRDefault="007E2E8D" w:rsidP="00BB33CC">
      <w:pPr>
        <w:pStyle w:val="CommentText"/>
        <w:numPr>
          <w:ilvl w:val="0"/>
          <w:numId w:val="2"/>
        </w:numPr>
      </w:pPr>
      <w:r>
        <w:t xml:space="preserve">numbering: don’t see a Figure </w:t>
      </w:r>
      <w:r w:rsidRPr="000C2273">
        <w:rPr>
          <w:b/>
        </w:rPr>
        <w:t>1</w:t>
      </w:r>
      <w:r>
        <w:t xml:space="preserve"> anywhere</w:t>
      </w:r>
    </w:p>
  </w:comment>
  <w:comment w:id="36" w:author="Brenton Wiernik" w:date="2021-06-03T14:39:00Z" w:initials="BW">
    <w:p w14:paraId="38CF5E32" w14:textId="77777777" w:rsidR="004E0D67" w:rsidRDefault="004E0D67" w:rsidP="00FB7C41">
      <w:pPr>
        <w:pStyle w:val="CommentText"/>
      </w:pPr>
      <w:r>
        <w:rPr>
          <w:rStyle w:val="CommentReference"/>
        </w:rPr>
        <w:annotationRef/>
      </w:r>
      <w:r>
        <w:t>Replaced the figure here. I assume that Figure 1 would be the PRISMA flow diagram.</w:t>
      </w:r>
    </w:p>
  </w:comment>
  <w:comment w:id="83" w:author="TP" w:date="2021-05-26T17:27:00Z" w:initials="TP">
    <w:p w14:paraId="313A7323" w14:textId="065D73AB" w:rsidR="00BC3767" w:rsidRDefault="00BC3767" w:rsidP="004E0D67">
      <w:pPr>
        <w:pStyle w:val="CommentText"/>
      </w:pPr>
      <w:r>
        <w:rPr>
          <w:rStyle w:val="CommentReference"/>
        </w:rPr>
        <w:annotationRef/>
      </w:r>
      <w:r>
        <w:t xml:space="preserve">is it worth also saying significant, or will it be obvious to readers since </w:t>
      </w:r>
      <w:r>
        <w:rPr>
          <w:i/>
          <w:iCs/>
        </w:rPr>
        <w:t>g̅</w:t>
      </w:r>
      <w:r>
        <w:t>'s CI does not include 0?</w:t>
      </w:r>
    </w:p>
  </w:comment>
  <w:comment w:id="84" w:author="Brenton Wiernik" w:date="2021-06-03T14:15:00Z" w:initials="BW">
    <w:p w14:paraId="24EEACED" w14:textId="77777777" w:rsidR="00282D49" w:rsidRDefault="0046311E" w:rsidP="001871D4">
      <w:pPr>
        <w:pStyle w:val="CommentText"/>
      </w:pPr>
      <w:r>
        <w:rPr>
          <w:rStyle w:val="CommentReference"/>
        </w:rPr>
        <w:annotationRef/>
      </w:r>
      <w:r w:rsidR="00282D49">
        <w:t xml:space="preserve">I do not think we should say "significant". We characterize the effect sizes in terms of their magnitudes (small to moderate). cf. </w:t>
      </w:r>
      <w:hyperlink r:id="rId2" w:history="1">
        <w:r w:rsidR="00282D49" w:rsidRPr="001871D4">
          <w:rPr>
            <w:rStyle w:val="Hyperlink"/>
          </w:rPr>
          <w:t>https://www.nature.com/articles/d41586-019-00857-9</w:t>
        </w:r>
      </w:hyperlink>
    </w:p>
  </w:comment>
  <w:comment w:id="87" w:author="TP" w:date="2021-05-26T17:47:00Z" w:initials="TP">
    <w:p w14:paraId="5DCBECA2" w14:textId="736CD92F" w:rsidR="00BA05CB" w:rsidRDefault="00BA05CB" w:rsidP="00282D49">
      <w:pPr>
        <w:pStyle w:val="CommentText"/>
      </w:pPr>
      <w:r>
        <w:rPr>
          <w:rStyle w:val="CommentReference"/>
        </w:rPr>
        <w:annotationRef/>
      </w:r>
      <w:r>
        <w:t>Would it be worth specifying that by 'effect' we specifically mean the mag</w:t>
      </w:r>
      <w:r w:rsidR="00B5260F">
        <w:t xml:space="preserve">nitude of the differnece between the </w:t>
      </w:r>
      <w:r>
        <w:t>pre-MIT</w:t>
      </w:r>
      <w:r w:rsidR="00B5260F">
        <w:t xml:space="preserve"> and the post-MIT score on any given subtest? Might be worth clarifying this, since to some clinicians, the net effect of interest is not necessarily just this raw differnece, but the difference itself compared between a treated and an untreated patient</w:t>
      </w:r>
      <w:r w:rsidR="008566E5">
        <w:t xml:space="preserve"> (control, if there are any); or between the pre-post difference for MIT, versus the pre-post difference for some other gold standard therapy such as Speech-Language Therapy</w:t>
      </w:r>
    </w:p>
  </w:comment>
  <w:comment w:id="88" w:author="Brenton Wiernik" w:date="2021-06-03T15:28:00Z" w:initials="BW">
    <w:p w14:paraId="16AD2525" w14:textId="77777777" w:rsidR="00C97518" w:rsidRDefault="00C97518" w:rsidP="00F57189">
      <w:pPr>
        <w:pStyle w:val="CommentText"/>
      </w:pPr>
      <w:r>
        <w:rPr>
          <w:rStyle w:val="CommentReference"/>
        </w:rPr>
        <w:annotationRef/>
      </w:r>
      <w:r>
        <w:t>How's that?</w:t>
      </w:r>
    </w:p>
  </w:comment>
  <w:comment w:id="90" w:author="TP" w:date="2021-05-26T17:26:00Z" w:initials="TP">
    <w:p w14:paraId="445316A2" w14:textId="0B76BD08" w:rsidR="00667780" w:rsidRDefault="00667780" w:rsidP="00C97518">
      <w:pPr>
        <w:pStyle w:val="CommentText"/>
      </w:pPr>
      <w:r>
        <w:rPr>
          <w:rStyle w:val="CommentReference"/>
        </w:rPr>
        <w:annotationRef/>
      </w:r>
      <w:r>
        <w:t xml:space="preserve">note the sentence that in the gDoc manuscript precedes this one, </w:t>
      </w:r>
      <w:r w:rsidR="002F7984">
        <w:t xml:space="preserve">which reports </w:t>
      </w:r>
      <w:r w:rsidR="002F7984" w:rsidRPr="002F7984">
        <w:t>∆g̅</w:t>
      </w:r>
      <w:r w:rsidR="002F7984">
        <w:t xml:space="preserve">, </w:t>
      </w:r>
      <w:r>
        <w:t>and which is commented on</w:t>
      </w:r>
      <w:r w:rsidR="002F7984">
        <w:t xml:space="preserve"> by myself</w:t>
      </w:r>
    </w:p>
  </w:comment>
  <w:comment w:id="91" w:author="Brenton Wiernik" w:date="2021-06-03T15:43:00Z" w:initials="BW">
    <w:p w14:paraId="7B8FF3D9" w14:textId="77777777" w:rsidR="00516E8E" w:rsidRDefault="00516E8E" w:rsidP="001A5501">
      <w:pPr>
        <w:rPr>
          <w:sz w:val="20"/>
          <w:szCs w:val="20"/>
        </w:rPr>
      </w:pPr>
      <w:r>
        <w:rPr>
          <w:rStyle w:val="CommentReference"/>
        </w:rPr>
        <w:annotationRef/>
      </w:r>
      <w:r>
        <w:t>The corresponding sentence is now below in the moderator analyses. Take a look at the sentences i gave.</w:t>
      </w:r>
    </w:p>
    <w:p w14:paraId="5C8ACC42" w14:textId="77777777" w:rsidR="00516E8E" w:rsidRDefault="00516E8E" w:rsidP="001A5501"/>
    <w:p w14:paraId="53CAE6B4" w14:textId="77777777" w:rsidR="00516E8E" w:rsidRDefault="00516E8E" w:rsidP="001A5501">
      <w:pPr>
        <w:pStyle w:val="CommentText"/>
      </w:pPr>
      <w:r>
        <w:t>Do the RCT ad hoc measures include trained stimuli in them? That may also account for some of this effect.</w:t>
      </w:r>
    </w:p>
  </w:comment>
  <w:comment w:id="100" w:author="TP" w:date="2021-05-26T17:29:00Z" w:initials="TP">
    <w:p w14:paraId="650F4779" w14:textId="7700A1BF" w:rsidR="003B16B0" w:rsidRDefault="003B16B0" w:rsidP="0024111A">
      <w:pPr>
        <w:pStyle w:val="CommentText"/>
      </w:pPr>
      <w:r>
        <w:rPr>
          <w:rStyle w:val="CommentReference"/>
        </w:rPr>
        <w:annotationRef/>
      </w:r>
      <w:r>
        <w:t xml:space="preserve">am I right, then, that </w:t>
      </w:r>
      <w:r w:rsidR="0047687A">
        <w:t xml:space="preserve">when we come back to our Aims in the Discussion, for Aim #2 (the </w:t>
      </w:r>
      <w:r w:rsidR="00A3542B" w:rsidRPr="00A3542B">
        <w:rPr>
          <w:b/>
        </w:rPr>
        <w:t>M</w:t>
      </w:r>
      <w:r w:rsidR="00A3542B">
        <w:t>onths-</w:t>
      </w:r>
      <w:r w:rsidR="00A3542B" w:rsidRPr="00A3542B">
        <w:rPr>
          <w:b/>
        </w:rPr>
        <w:t>P</w:t>
      </w:r>
      <w:r w:rsidR="00A3542B">
        <w:t>ost-Stroke-</w:t>
      </w:r>
      <w:r w:rsidR="00A3542B" w:rsidRPr="00A3542B">
        <w:rPr>
          <w:b/>
        </w:rPr>
        <w:t>O</w:t>
      </w:r>
      <w:r w:rsidR="00A3542B">
        <w:t>nset</w:t>
      </w:r>
      <w:r w:rsidR="0047687A">
        <w:t xml:space="preserve"> hypothesis), I should say </w:t>
      </w:r>
      <w:r w:rsidR="00E72426">
        <w:t xml:space="preserve">that </w:t>
      </w:r>
      <w:r w:rsidR="0047687A">
        <w:t>our result is essentially a null result</w:t>
      </w:r>
      <w:r w:rsidR="00E72426">
        <w:t>,</w:t>
      </w:r>
      <w:r w:rsidR="0047687A">
        <w:t xml:space="preserve"> to be taken with caution</w:t>
      </w:r>
      <w:r w:rsidR="00E72426">
        <w:t>?</w:t>
      </w:r>
      <w:r w:rsidR="0047687A">
        <w:t xml:space="preserve"> </w:t>
      </w:r>
      <w:r w:rsidR="00E72426">
        <w:t>This m</w:t>
      </w:r>
      <w:r w:rsidR="0047687A">
        <w:t xml:space="preserve">eaning, more </w:t>
      </w:r>
      <w:r w:rsidR="00A3542B">
        <w:t>research is needed rather than hastily concluding from this that it does not matter how late after a stroke MIT is started?</w:t>
      </w:r>
    </w:p>
    <w:p w14:paraId="28E48B68" w14:textId="77777777" w:rsidR="00DF4F25" w:rsidRDefault="00DF4F25">
      <w:pPr>
        <w:pStyle w:val="CommentText"/>
      </w:pPr>
    </w:p>
    <w:p w14:paraId="0B72C4EB" w14:textId="41CBB560" w:rsidR="00DF4F25" w:rsidRDefault="00DF4F25">
      <w:pPr>
        <w:pStyle w:val="CommentText"/>
      </w:pPr>
      <w:r>
        <w:t xml:space="preserve">(also see comment below for the </w:t>
      </w:r>
      <w:r w:rsidR="00892713">
        <w:t xml:space="preserve">opposite result that </w:t>
      </w:r>
      <w:r>
        <w:t xml:space="preserve">non-RCT </w:t>
      </w:r>
      <w:r w:rsidR="00892713">
        <w:t>contribute towards Aim #2)</w:t>
      </w:r>
    </w:p>
  </w:comment>
  <w:comment w:id="107" w:author="TP" w:date="2021-05-26T17:37:00Z" w:initials="TP">
    <w:p w14:paraId="1891E6B0" w14:textId="3604AA59" w:rsidR="000101C0" w:rsidRDefault="000101C0">
      <w:pPr>
        <w:pStyle w:val="CommentText"/>
      </w:pPr>
      <w:r>
        <w:rPr>
          <w:rStyle w:val="CommentReference"/>
        </w:rPr>
        <w:annotationRef/>
      </w:r>
      <w:r w:rsidR="00FC7C52">
        <w:t xml:space="preserve">Title says IPD, but text describes case series. I commented on this </w:t>
      </w:r>
      <w:r w:rsidR="00F52471">
        <w:t>a few</w:t>
      </w:r>
      <w:r w:rsidR="00FC7C52">
        <w:t xml:space="preserve"> times</w:t>
      </w:r>
      <w:r w:rsidR="00F52471">
        <w:t xml:space="preserve"> before -</w:t>
      </w:r>
      <w:r w:rsidR="00FC7C52">
        <w:t xml:space="preserve"> </w:t>
      </w:r>
      <w:r w:rsidR="00432187">
        <w:t xml:space="preserve">I paste here my </w:t>
      </w:r>
      <w:r w:rsidR="00FC7C52">
        <w:t xml:space="preserve">last </w:t>
      </w:r>
      <w:r w:rsidR="00432187">
        <w:t>note on this:</w:t>
      </w:r>
    </w:p>
    <w:p w14:paraId="6C07EC40" w14:textId="77777777" w:rsidR="00F52471" w:rsidRDefault="00F52471">
      <w:pPr>
        <w:pStyle w:val="CommentText"/>
      </w:pPr>
    </w:p>
    <w:p w14:paraId="5D9C7A70" w14:textId="14E4E873" w:rsidR="00432187" w:rsidRPr="00432187" w:rsidRDefault="00432187">
      <w:pPr>
        <w:pStyle w:val="CommentText"/>
        <w:rPr>
          <w:i/>
        </w:rPr>
      </w:pPr>
      <w:r>
        <w:rPr>
          <w:i/>
        </w:rPr>
        <w:t>T</w:t>
      </w:r>
      <w:r w:rsidRPr="00432187">
        <w:rPr>
          <w:i/>
        </w:rPr>
        <w:t xml:space="preserve">here are included studies </w:t>
      </w:r>
      <w:r>
        <w:rPr>
          <w:i/>
        </w:rPr>
        <w:t xml:space="preserve">which I don’t think </w:t>
      </w:r>
      <w:r w:rsidRPr="00432187">
        <w:rPr>
          <w:i/>
        </w:rPr>
        <w:t>you've analyse</w:t>
      </w:r>
      <w:r>
        <w:rPr>
          <w:i/>
        </w:rPr>
        <w:t>d</w:t>
      </w:r>
      <w:r w:rsidRPr="00432187">
        <w:rPr>
          <w:i/>
        </w:rPr>
        <w:t>. You have CSV files for IPD and for RCT studies, however some studies are neither, such as Lim 2013, which doesn't have a control group, but also doesn't report patient-level data. There might be other</w:t>
      </w:r>
      <w:r>
        <w:rPr>
          <w:i/>
        </w:rPr>
        <w:t xml:space="preserve"> studie</w:t>
      </w:r>
      <w:r w:rsidRPr="00432187">
        <w:rPr>
          <w:i/>
        </w:rPr>
        <w:t xml:space="preserve">s that are </w:t>
      </w:r>
      <w:r>
        <w:rPr>
          <w:i/>
        </w:rPr>
        <w:t xml:space="preserve">also </w:t>
      </w:r>
      <w:r w:rsidRPr="00432187">
        <w:rPr>
          <w:i/>
        </w:rPr>
        <w:t xml:space="preserve">not included because of this false </w:t>
      </w:r>
      <w:r>
        <w:rPr>
          <w:i/>
        </w:rPr>
        <w:t>RCT</w:t>
      </w:r>
      <w:r w:rsidR="00525C9D">
        <w:rPr>
          <w:i/>
        </w:rPr>
        <w:t xml:space="preserve">-IPD </w:t>
      </w:r>
      <w:r w:rsidRPr="00432187">
        <w:rPr>
          <w:i/>
        </w:rPr>
        <w:t>dichotomy!</w:t>
      </w:r>
    </w:p>
  </w:comment>
  <w:comment w:id="108" w:author="Brenton Wiernik" w:date="2021-06-03T16:11:00Z" w:initials="BW">
    <w:p w14:paraId="38EC8146" w14:textId="77777777" w:rsidR="0068337A" w:rsidRDefault="0068337A">
      <w:pPr>
        <w:pStyle w:val="CommentText"/>
      </w:pPr>
      <w:r>
        <w:rPr>
          <w:rStyle w:val="CommentReference"/>
        </w:rPr>
        <w:annotationRef/>
      </w:r>
      <w:r>
        <w:t>We discussed this a few times I believe. The only study that reports non-control group but also only group-level results is Lim (2013, n = 6).</w:t>
      </w:r>
    </w:p>
    <w:p w14:paraId="64282CC6" w14:textId="77777777" w:rsidR="0068337A" w:rsidRDefault="0068337A">
      <w:pPr>
        <w:pStyle w:val="CommentText"/>
      </w:pPr>
      <w:r>
        <w:t xml:space="preserve">Stahl (2013) doesn't report a sample size in the coding sheet. Tabei (2016) reports n = 1. Is that correct that it's just one person? If that's the case, we could put it into the IPD analysis. </w:t>
      </w:r>
    </w:p>
    <w:p w14:paraId="744A99AB" w14:textId="77777777" w:rsidR="0068337A" w:rsidRDefault="0068337A">
      <w:pPr>
        <w:pStyle w:val="CommentText"/>
      </w:pPr>
    </w:p>
    <w:p w14:paraId="6CF62AFB" w14:textId="77777777" w:rsidR="0068337A" w:rsidRDefault="0068337A" w:rsidP="00DF5024">
      <w:pPr>
        <w:rPr>
          <w:sz w:val="20"/>
          <w:szCs w:val="20"/>
        </w:rPr>
      </w:pPr>
      <w:r>
        <w:t>Looking at the Lim (2013) data again, I'm a bit confused. It is labeled as uncontrolled before and after study, but the rows of data report both treatment and control group means and SDs. Could you describe what sort of study this is? Is it controlled or not?</w:t>
      </w:r>
    </w:p>
    <w:p w14:paraId="3ADBD4BF" w14:textId="77777777" w:rsidR="0068337A" w:rsidRDefault="0068337A">
      <w:pPr>
        <w:pStyle w:val="CommentText"/>
      </w:pPr>
    </w:p>
    <w:p w14:paraId="1E7D7D14" w14:textId="77777777" w:rsidR="0068337A" w:rsidRDefault="0068337A">
      <w:pPr>
        <w:pStyle w:val="CommentText"/>
      </w:pPr>
    </w:p>
    <w:p w14:paraId="4F342C00" w14:textId="77777777" w:rsidR="0068337A" w:rsidRDefault="0068337A" w:rsidP="00DF5024">
      <w:pPr>
        <w:pStyle w:val="CommentText"/>
      </w:pPr>
      <w:r>
        <w:t>If it is a non-randomized comparison of a treated group and control group, I don't think we can include it in either of these analyses because it is estimating a different type of effect than the IPD case series. It won't work to include it in the RCT analyses because there is only one non-randomized trial, so the effect of randomization can't be estimated.</w:t>
      </w:r>
    </w:p>
  </w:comment>
  <w:comment w:id="111" w:author="TP" w:date="2021-05-26T17:40:00Z" w:initials="TP">
    <w:p w14:paraId="2CB64F15" w14:textId="1F88DDA2" w:rsidR="00525C9D" w:rsidRDefault="00525C9D" w:rsidP="0068337A">
      <w:pPr>
        <w:pStyle w:val="CommentText"/>
      </w:pPr>
      <w:r>
        <w:rPr>
          <w:rStyle w:val="CommentReference"/>
        </w:rPr>
        <w:annotationRef/>
      </w:r>
      <w:r>
        <w:t xml:space="preserve">I assume this average is taken across </w:t>
      </w:r>
      <w:r w:rsidR="005F13D8">
        <w:t>the 6 Domains (formerly known as Broad Ability)</w:t>
      </w:r>
      <w:r>
        <w:t xml:space="preserve"> </w:t>
      </w:r>
      <w:r w:rsidR="005F13D8">
        <w:t>in Fig 2? We can perhaps state this explicitly, or not, if you think it's already obvious.</w:t>
      </w:r>
    </w:p>
  </w:comment>
  <w:comment w:id="121" w:author="TP" w:date="2021-05-26T17:44:00Z" w:initials="TP">
    <w:p w14:paraId="1A9C4CBC" w14:textId="77777777" w:rsidR="007B1782" w:rsidRDefault="007B1782">
      <w:pPr>
        <w:pStyle w:val="CommentText"/>
      </w:pPr>
      <w:r>
        <w:rPr>
          <w:rStyle w:val="CommentReference"/>
        </w:rPr>
        <w:annotationRef/>
      </w:r>
      <w:r>
        <w:t xml:space="preserve">is this based on eye-balling? If so, the CI for Speech-Motor Planning looks </w:t>
      </w:r>
      <w:r w:rsidR="00AB1904">
        <w:t xml:space="preserve">just </w:t>
      </w:r>
      <w:r>
        <w:t>as wide as the Aphasia Severity one!</w:t>
      </w:r>
      <w:r w:rsidR="00AB1904">
        <w:t xml:space="preserve"> And the Language Expression one is clearly the largest of all...</w:t>
      </w:r>
    </w:p>
    <w:p w14:paraId="0B8BB795" w14:textId="77777777" w:rsidR="00AB1904" w:rsidRDefault="00AB1904">
      <w:pPr>
        <w:pStyle w:val="CommentText"/>
      </w:pPr>
    </w:p>
    <w:p w14:paraId="02650612" w14:textId="7B0DE3C5" w:rsidR="00AB1904" w:rsidRDefault="00AB1904">
      <w:pPr>
        <w:pStyle w:val="CommentText"/>
      </w:pPr>
      <w:r>
        <w:t>Not sure how best to interpret all of this.</w:t>
      </w:r>
    </w:p>
  </w:comment>
  <w:comment w:id="122" w:author="TP" w:date="2021-05-26T17:54:00Z" w:initials="TP">
    <w:p w14:paraId="589323A7" w14:textId="537F6262" w:rsidR="002D3548" w:rsidRDefault="002D3548">
      <w:pPr>
        <w:pStyle w:val="CommentText"/>
      </w:pPr>
      <w:r>
        <w:rPr>
          <w:rStyle w:val="CommentReference"/>
        </w:rPr>
        <w:annotationRef/>
      </w:r>
      <w:r>
        <w:t>we should not leave this in here without a clarification as to whether we actually suggest this to be so (and if not, why not,</w:t>
      </w:r>
      <w:r w:rsidR="003F03B5">
        <w:t xml:space="preserve"> with reference probably to the low statistical power, which makes extreme results more likely</w:t>
      </w:r>
      <w:r>
        <w:t>)</w:t>
      </w:r>
    </w:p>
  </w:comment>
  <w:comment w:id="123" w:author="Brenton Wiernik" w:date="2021-06-03T16:18:00Z" w:initials="BW">
    <w:p w14:paraId="0E274BA9" w14:textId="77777777" w:rsidR="00B172E8" w:rsidRDefault="0068337A" w:rsidP="00347B82">
      <w:pPr>
        <w:pStyle w:val="CommentText"/>
      </w:pPr>
      <w:r>
        <w:rPr>
          <w:rStyle w:val="CommentReference"/>
        </w:rPr>
        <w:annotationRef/>
      </w:r>
      <w:r w:rsidR="00B172E8">
        <w:t xml:space="preserve">This isn't really a question of power. There is a pretty substantial number of patients in the data who show negative pretest-posttest changes. (47 scores [not people] showed negative, 147 scores showed zero change, 690 scores showed positive change). </w:t>
      </w:r>
    </w:p>
  </w:comment>
  <w:comment w:id="124" w:author="Brenton Wiernik" w:date="2021-06-03T16:18:00Z" w:initials="BW">
    <w:p w14:paraId="54A70A17" w14:textId="148E47F9" w:rsidR="0068337A" w:rsidRDefault="0068337A" w:rsidP="00B172E8">
      <w:pPr>
        <w:pStyle w:val="CommentText"/>
      </w:pPr>
      <w:r>
        <w:rPr>
          <w:rStyle w:val="CommentReference"/>
        </w:rPr>
        <w:annotationRef/>
      </w:r>
      <w:r>
        <w:t>See the histogram below.</w:t>
      </w:r>
    </w:p>
  </w:comment>
  <w:comment w:id="125" w:author="Brenton Wiernik" w:date="2021-06-03T16:19:00Z" w:initials="BW">
    <w:p w14:paraId="47C2915A" w14:textId="77777777" w:rsidR="00B172E8" w:rsidRDefault="0068337A" w:rsidP="00573A44">
      <w:pPr>
        <w:pStyle w:val="CommentText"/>
      </w:pPr>
      <w:r>
        <w:rPr>
          <w:rStyle w:val="CommentReference"/>
        </w:rPr>
        <w:annotationRef/>
      </w:r>
      <w:r w:rsidR="00B172E8">
        <w:t xml:space="preserve">I don't have strong preferences here. Just noting that the range of changes in the data are large enough that substantial negative effects for some patients are estimated to be plausible. Feel free to reword or to drop the ", to a degree that MIT was estimated to be harmful in some settings [e.g., 95% normal-theory prediction interval for language expression ranged </w:t>
      </w:r>
      <w:r w:rsidR="00B172E8">
        <w:rPr>
          <w:lang/>
        </w:rPr>
        <w:t>−</w:t>
      </w:r>
      <w:r w:rsidR="00B172E8">
        <w:t>0.90 to +3.80; IntHout et al. (2016)]" bit.</w:t>
      </w:r>
    </w:p>
  </w:comment>
  <w:comment w:id="126" w:author="TP" w:date="2021-05-26T17:51:00Z" w:initials="TP">
    <w:p w14:paraId="61097FAE" w14:textId="0E4F0689" w:rsidR="00690FFB" w:rsidRDefault="00690FFB" w:rsidP="00B172E8">
      <w:pPr>
        <w:pStyle w:val="CommentText"/>
      </w:pPr>
      <w:r>
        <w:rPr>
          <w:rStyle w:val="CommentReference"/>
        </w:rPr>
        <w:annotationRef/>
      </w:r>
      <w:r w:rsidR="004D31C7">
        <w:t xml:space="preserve">is this </w:t>
      </w:r>
      <w:r w:rsidR="003126A3">
        <w:t xml:space="preserve">interval reflected in anyway </w:t>
      </w:r>
      <w:r w:rsidR="004D31C7">
        <w:t>in the main figure (fig 2)?</w:t>
      </w:r>
      <w:r w:rsidR="003126A3">
        <w:t xml:space="preserve"> The ends of the interval don’t seem to correspond to the lowest/highest values for LanguageExpression!</w:t>
      </w:r>
    </w:p>
  </w:comment>
  <w:comment w:id="127" w:author="Brenton Wiernik" w:date="2021-06-03T16:15:00Z" w:initials="BW">
    <w:p w14:paraId="6EC3E798" w14:textId="77777777" w:rsidR="0068337A" w:rsidRDefault="0068337A" w:rsidP="005A268D">
      <w:pPr>
        <w:rPr>
          <w:sz w:val="20"/>
          <w:szCs w:val="20"/>
        </w:rPr>
      </w:pPr>
      <w:r>
        <w:rPr>
          <w:rStyle w:val="CommentReference"/>
        </w:rPr>
        <w:annotationRef/>
      </w:r>
      <w:r>
        <w:t>This is a prediction interval, not a confidence interval. It includes an estimate of the heterogeneity in the interval, which the _confidence_ intervals in the figure do not.</w:t>
      </w:r>
    </w:p>
    <w:p w14:paraId="6C98A9F4" w14:textId="77777777" w:rsidR="0068337A" w:rsidRDefault="0068337A" w:rsidP="005A268D"/>
    <w:p w14:paraId="37BCD9AC" w14:textId="77777777" w:rsidR="0068337A" w:rsidRDefault="0068337A" w:rsidP="005A268D">
      <w:pPr>
        <w:pStyle w:val="CommentText"/>
      </w:pPr>
      <w:r>
        <w:t>The prediction interval indexes the expected range of _individual effects_. The confidence interval indexes the expected range of _average effects_.</w:t>
      </w:r>
    </w:p>
  </w:comment>
  <w:comment w:id="133" w:author="TP" w:date="2021-05-26T18:13:00Z" w:initials="TP">
    <w:p w14:paraId="482DA677" w14:textId="62F761D7" w:rsidR="005A2102" w:rsidRDefault="00A51D69" w:rsidP="0068337A">
      <w:pPr>
        <w:pStyle w:val="CommentText"/>
      </w:pPr>
      <w:r>
        <w:rPr>
          <w:rStyle w:val="CommentReference"/>
        </w:rPr>
        <w:annotationRef/>
      </w:r>
      <w:r w:rsidR="00783189">
        <w:t xml:space="preserve">we will need </w:t>
      </w:r>
      <w:r w:rsidR="00044F13">
        <w:t xml:space="preserve">to qualify this result </w:t>
      </w:r>
      <w:r w:rsidR="00783189">
        <w:t xml:space="preserve">(here, or in the Discussion) </w:t>
      </w:r>
      <w:r w:rsidR="00044F13">
        <w:t>by noting that we only included those adhoc-measure studies that made the tra</w:t>
      </w:r>
      <w:r w:rsidR="00783189">
        <w:t>i</w:t>
      </w:r>
      <w:r w:rsidR="00044F13">
        <w:t xml:space="preserve">ned/untrained distinction, and it's only based on those N=4 </w:t>
      </w:r>
      <w:r w:rsidR="00A11E95">
        <w:t xml:space="preserve">studies </w:t>
      </w:r>
      <w:r w:rsidR="00044F13">
        <w:t xml:space="preserve">that we draw this conclusion. </w:t>
      </w:r>
    </w:p>
    <w:p w14:paraId="2ED4980F" w14:textId="77777777" w:rsidR="005A2102" w:rsidRDefault="005A2102">
      <w:pPr>
        <w:pStyle w:val="CommentText"/>
      </w:pPr>
    </w:p>
    <w:p w14:paraId="0D68A71E" w14:textId="06BD3479" w:rsidR="00A51D69" w:rsidRDefault="005A2102">
      <w:pPr>
        <w:pStyle w:val="CommentText"/>
      </w:pPr>
      <w:r>
        <w:t>@Benjamin</w:t>
      </w:r>
      <w:r w:rsidR="00783189">
        <w:t xml:space="preserve">: </w:t>
      </w:r>
      <w:r w:rsidR="00A11E95">
        <w:t xml:space="preserve">Is it worth then </w:t>
      </w:r>
      <w:r w:rsidR="00044F13">
        <w:t>speculat</w:t>
      </w:r>
      <w:r w:rsidR="00A11E95">
        <w:t>ing</w:t>
      </w:r>
      <w:r w:rsidR="00044F13">
        <w:t xml:space="preserve"> that, had we included </w:t>
      </w:r>
      <w:r>
        <w:t>more (</w:t>
      </w:r>
      <w:r w:rsidR="00044F13">
        <w:t>ALL</w:t>
      </w:r>
      <w:r>
        <w:t xml:space="preserve"> existing) adhoc-measure studies with MIT, it's likely the inflation of the effect (the ∆</w:t>
      </w:r>
      <w:r>
        <w:rPr>
          <w:i/>
          <w:iCs/>
        </w:rPr>
        <w:t>g̅</w:t>
      </w:r>
      <w:r>
        <w:t xml:space="preserve"> I guess?) would have been even greater</w:t>
      </w:r>
      <w:r w:rsidR="00A11E95">
        <w:t>?!</w:t>
      </w:r>
    </w:p>
    <w:p w14:paraId="4AAD3BDE" w14:textId="77777777" w:rsidR="005A2102" w:rsidRDefault="005A2102">
      <w:pPr>
        <w:pStyle w:val="CommentText"/>
      </w:pPr>
    </w:p>
    <w:p w14:paraId="7FB9C395" w14:textId="09D72FD5" w:rsidR="005A2102" w:rsidRDefault="005A2102">
      <w:pPr>
        <w:pStyle w:val="CommentText"/>
      </w:pPr>
    </w:p>
  </w:comment>
  <w:comment w:id="134" w:author="Brenton Wiernik" w:date="2021-06-03T16:23:00Z" w:initials="BW">
    <w:p w14:paraId="7DC77096" w14:textId="77777777" w:rsidR="00B172E8" w:rsidRDefault="00B172E8" w:rsidP="003301D4">
      <w:pPr>
        <w:pStyle w:val="CommentText"/>
      </w:pPr>
      <w:r>
        <w:rPr>
          <w:rStyle w:val="CommentReference"/>
        </w:rPr>
        <w:annotationRef/>
      </w:r>
      <w:r>
        <w:t>Given the size of the trained vs untrained moderator effect, I think that that is correct.</w:t>
      </w:r>
    </w:p>
  </w:comment>
  <w:comment w:id="135" w:author="TP" w:date="2021-05-26T18:27:00Z" w:initials="TP">
    <w:p w14:paraId="12A29800" w14:textId="67372992" w:rsidR="00856B2D" w:rsidRDefault="00856B2D" w:rsidP="00B172E8">
      <w:pPr>
        <w:pStyle w:val="CommentText"/>
      </w:pPr>
      <w:r>
        <w:rPr>
          <w:rStyle w:val="CommentReference"/>
        </w:rPr>
        <w:annotationRef/>
      </w:r>
      <w:r w:rsidR="0040347D">
        <w:t xml:space="preserve">So coming back to </w:t>
      </w:r>
      <w:r w:rsidR="00442B96">
        <w:t>Aim #2</w:t>
      </w:r>
      <w:r w:rsidR="0040347D">
        <w:t xml:space="preserve">, </w:t>
      </w:r>
      <w:r w:rsidR="004C0DCB">
        <w:t xml:space="preserve">would we be correct to </w:t>
      </w:r>
      <w:r w:rsidR="0040347D">
        <w:t xml:space="preserve">add </w:t>
      </w:r>
      <w:r w:rsidR="004C0DCB">
        <w:t xml:space="preserve">here </w:t>
      </w:r>
      <w:r w:rsidR="0040347D">
        <w:t>that non-RCTs tell us a different story from RCTs</w:t>
      </w:r>
      <w:r w:rsidR="004C0DCB">
        <w:t>? N</w:t>
      </w:r>
      <w:r w:rsidR="0040347D">
        <w:t xml:space="preserve">amely that there is, in fact, a </w:t>
      </w:r>
      <w:r w:rsidR="004C0DCB">
        <w:t xml:space="preserve">significant predictive </w:t>
      </w:r>
      <w:r w:rsidR="0040347D">
        <w:t>relation between MPO and e</w:t>
      </w:r>
      <w:r w:rsidR="004C0DCB">
        <w:t>f</w:t>
      </w:r>
      <w:r w:rsidR="0040347D">
        <w:t>fect size, and it's negative</w:t>
      </w:r>
      <w:r w:rsidR="00DD223F">
        <w:t>, as we had in fact predicted?</w:t>
      </w:r>
    </w:p>
    <w:p w14:paraId="4232EDBF" w14:textId="77777777" w:rsidR="00DD223F" w:rsidRDefault="00DD223F">
      <w:pPr>
        <w:pStyle w:val="CommentText"/>
      </w:pPr>
    </w:p>
    <w:p w14:paraId="60703462" w14:textId="008BC521" w:rsidR="00DD223F" w:rsidRDefault="00DD223F">
      <w:pPr>
        <w:pStyle w:val="CommentText"/>
      </w:pPr>
      <w:r>
        <w:t xml:space="preserve">If so, then how is it best to reconcile the incongruency between the RCT results about MPO, with those from non-RCTs? Perhaps if we say the former </w:t>
      </w:r>
      <w:r w:rsidR="0093302A">
        <w:t>result is</w:t>
      </w:r>
      <w:r>
        <w:t xml:space="preserve"> more trustworthy bcs of </w:t>
      </w:r>
      <w:r w:rsidR="0093302A">
        <w:t xml:space="preserve">RCTs' high </w:t>
      </w:r>
      <w:r>
        <w:t>quality</w:t>
      </w:r>
      <w:r w:rsidR="0093302A">
        <w:t xml:space="preserve"> of evidence? But what of the low sample size then (only </w:t>
      </w:r>
      <w:r w:rsidR="00DF4F25">
        <w:t>3 RCTs in our meta-analysis</w:t>
      </w:r>
      <w:r w:rsidR="0093302A">
        <w:t>)</w:t>
      </w:r>
      <w:r w:rsidR="00DF4F25">
        <w:t>?</w:t>
      </w:r>
    </w:p>
  </w:comment>
  <w:comment w:id="136" w:author="Brenton Wiernik" w:date="2021-06-03T16:25:00Z" w:initials="BW">
    <w:p w14:paraId="077CAD4A" w14:textId="77777777" w:rsidR="00B172E8" w:rsidRDefault="00B172E8">
      <w:pPr>
        <w:pStyle w:val="CommentText"/>
      </w:pPr>
      <w:r>
        <w:rPr>
          <w:rStyle w:val="CommentReference"/>
        </w:rPr>
        <w:annotationRef/>
      </w:r>
      <w:r>
        <w:t xml:space="preserve">The biggest issue with the RCTs is that it is aggregating the MPO into just means for the two groups, so it is losing all of the individual-level granularity where we can see the effect. </w:t>
      </w:r>
    </w:p>
    <w:p w14:paraId="55109E6A" w14:textId="77777777" w:rsidR="00B172E8" w:rsidRDefault="00B172E8">
      <w:pPr>
        <w:pStyle w:val="CommentText"/>
      </w:pPr>
    </w:p>
    <w:p w14:paraId="799A1AA0" w14:textId="77777777" w:rsidR="00B172E8" w:rsidRDefault="00B172E8" w:rsidP="00C9516F">
      <w:pPr>
        <w:pStyle w:val="CommentText"/>
      </w:pPr>
      <w:r>
        <w:t>My recommendation to drop the RCT MPO analyses.</w:t>
      </w:r>
    </w:p>
  </w:comment>
  <w:comment w:id="137" w:author="TP" w:date="2021-05-26T18:34:00Z" w:initials="TP">
    <w:p w14:paraId="52569E81" w14:textId="27FC6F54" w:rsidR="00E82089" w:rsidRDefault="00E82089" w:rsidP="00B172E8">
      <w:pPr>
        <w:pStyle w:val="CommentText"/>
      </w:pPr>
      <w:r>
        <w:rPr>
          <w:rStyle w:val="CommentReference"/>
        </w:rPr>
        <w:annotationRef/>
      </w:r>
      <w:r>
        <w:t xml:space="preserve">So would the response to Aim #3 </w:t>
      </w:r>
      <w:r w:rsidR="00A36116">
        <w:t xml:space="preserve">then be that the increased effect </w:t>
      </w:r>
      <w:r w:rsidR="0016257C">
        <w:t xml:space="preserve">for modified vs original, </w:t>
      </w:r>
      <w:r w:rsidR="00A36116">
        <w:t>is grounds</w:t>
      </w:r>
      <w:r w:rsidR="0016257C">
        <w:t>-enough</w:t>
      </w:r>
      <w:r w:rsidR="00A36116">
        <w:t xml:space="preserve"> for recommending that further development and improvement be made to the MIT protocol, rather than clinicians feeling they need to </w:t>
      </w:r>
      <w:r w:rsidR="00844C2B">
        <w:t>stick to the original</w:t>
      </w:r>
      <w:r w:rsidR="00A36116">
        <w:t>?</w:t>
      </w:r>
    </w:p>
    <w:p w14:paraId="20A693B4" w14:textId="77777777" w:rsidR="00844C2B" w:rsidRDefault="00844C2B">
      <w:pPr>
        <w:pStyle w:val="CommentText"/>
      </w:pPr>
    </w:p>
    <w:p w14:paraId="150A4FD0" w14:textId="66080332" w:rsidR="00844C2B" w:rsidRDefault="00844C2B">
      <w:pPr>
        <w:pStyle w:val="CommentText"/>
      </w:pPr>
      <w:r>
        <w:t>And is the increased CI here grounds to recommend, too, that these new protocols be standardised inasmuch as possible, so as to minimise the heterogeneity between studies, and make it easier for future meta-analyses to</w:t>
      </w:r>
      <w:r w:rsidR="0016257C">
        <w:t xml:space="preserve"> aggregate data from studies using the same (rather than various) protocols?</w:t>
      </w:r>
    </w:p>
  </w:comment>
  <w:comment w:id="138" w:author="Brenton Wiernik" w:date="2021-06-03T16:26:00Z" w:initials="BW">
    <w:p w14:paraId="78DBC817" w14:textId="77777777" w:rsidR="00B172E8" w:rsidRDefault="00B172E8" w:rsidP="004D66C5">
      <w:pPr>
        <w:pStyle w:val="CommentText"/>
      </w:pPr>
      <w:r>
        <w:rPr>
          <w:rStyle w:val="CommentReference"/>
        </w:rPr>
        <w:annotationRef/>
      </w:r>
      <w:r>
        <w:t xml:space="preserve">I think that this result is inconclusive. The CI ranges from "much much better" to "substantially worse". I think recommendation here should be that future RCTs compare the effectiveness directly. </w:t>
      </w:r>
    </w:p>
  </w:comment>
  <w:comment w:id="142" w:author="TP" w:date="2021-05-26T18:40:00Z" w:initials="TP">
    <w:p w14:paraId="4822E009" w14:textId="2298231A" w:rsidR="00744077" w:rsidRDefault="00744077" w:rsidP="00B172E8">
      <w:pPr>
        <w:pStyle w:val="CommentText"/>
      </w:pPr>
      <w:r>
        <w:rPr>
          <w:rStyle w:val="CommentReference"/>
        </w:rPr>
        <w:annotationRef/>
      </w:r>
      <w:r>
        <w:t xml:space="preserve">@Benjamin, you can correct me if I'm wrong, but </w:t>
      </w:r>
      <w:r w:rsidR="0017180A">
        <w:t xml:space="preserve">I'm </w:t>
      </w:r>
      <w:r>
        <w:t xml:space="preserve">not sure this is actually a </w:t>
      </w:r>
      <w:r w:rsidR="0017180A">
        <w:t>helpful</w:t>
      </w:r>
      <w:r>
        <w:t xml:space="preserve"> comparison to make</w:t>
      </w:r>
      <w:r w:rsidR="00827645">
        <w:t xml:space="preserve">, since a clinician's choice of test (validated or adhoc) need not be related to whether </w:t>
      </w:r>
      <w:r w:rsidR="00357EF2">
        <w:t xml:space="preserve">he/she will use </w:t>
      </w:r>
      <w:r w:rsidR="00827645">
        <w:t>the same stimuli for testing as for training</w:t>
      </w:r>
      <w:r w:rsidR="00357EF2">
        <w:t>, or will use new ones, to test for generalisability</w:t>
      </w:r>
      <w:r>
        <w:t>?</w:t>
      </w:r>
      <w:r w:rsidR="00827645">
        <w:t>!</w:t>
      </w:r>
      <w:r w:rsidR="0017180A">
        <w:t xml:space="preserve"> </w:t>
      </w:r>
    </w:p>
  </w:comment>
  <w:comment w:id="143" w:author="Brenton Wiernik" w:date="2021-06-03T16:27:00Z" w:initials="BW">
    <w:p w14:paraId="4BB32E98" w14:textId="77777777" w:rsidR="00B172E8" w:rsidRDefault="00B172E8" w:rsidP="00097DA2">
      <w:pPr>
        <w:pStyle w:val="CommentText"/>
      </w:pPr>
      <w:r>
        <w:rPr>
          <w:rStyle w:val="CommentReference"/>
        </w:rPr>
        <w:annotationRef/>
      </w:r>
      <w:r>
        <w:t xml:space="preserve">I thought the reference to validated measures made a useful comparison--it basically shows that the "validated" effect is probably mostly due to the presence of trained stimuli on the measures. </w:t>
      </w:r>
    </w:p>
  </w:comment>
  <w:comment w:id="146" w:author="TP" w:date="2021-05-26T18:43:00Z" w:initials="TP">
    <w:p w14:paraId="45405315" w14:textId="340F4B98" w:rsidR="00053945" w:rsidRDefault="00357EF2" w:rsidP="00B172E8">
      <w:pPr>
        <w:pStyle w:val="CommentText"/>
      </w:pPr>
      <w:r>
        <w:rPr>
          <w:rStyle w:val="CommentReference"/>
        </w:rPr>
        <w:annotationRef/>
      </w:r>
      <w:r w:rsidR="00053945">
        <w:t>Two things:</w:t>
      </w:r>
    </w:p>
    <w:p w14:paraId="04D22B78" w14:textId="77777777" w:rsidR="00357EF2" w:rsidRDefault="00053945">
      <w:pPr>
        <w:pStyle w:val="CommentText"/>
      </w:pPr>
      <w:r>
        <w:t xml:space="preserve">1) </w:t>
      </w:r>
      <w:r w:rsidR="00357EF2">
        <w:t xml:space="preserve">same point as above,namely that we should probably not be comparing </w:t>
      </w:r>
      <w:r w:rsidR="00961A78">
        <w:t xml:space="preserve">just </w:t>
      </w:r>
      <w:r w:rsidR="00BB5B86">
        <w:t>how much unrelated factors (such as, here, study design and</w:t>
      </w:r>
      <w:r w:rsidR="00961A78">
        <w:t xml:space="preserve"> new/old stimuli) contribute to </w:t>
      </w:r>
      <w:r w:rsidR="00BB5B86">
        <w:t xml:space="preserve">the estimated effect </w:t>
      </w:r>
      <w:r w:rsidR="00961A78">
        <w:t xml:space="preserve">decreasing or increasing </w:t>
      </w:r>
    </w:p>
    <w:p w14:paraId="41FA26AB" w14:textId="01498CEA" w:rsidR="00053945" w:rsidRDefault="00053945">
      <w:pPr>
        <w:pStyle w:val="CommentText"/>
      </w:pPr>
      <w:r>
        <w:t>2) Is it correc</w:t>
      </w:r>
      <w:r w:rsidR="00277179">
        <w:t>t</w:t>
      </w:r>
      <w:r>
        <w:t xml:space="preserve"> to say then that</w:t>
      </w:r>
      <w:r w:rsidR="00277179">
        <w:t xml:space="preserve">, as far as </w:t>
      </w:r>
      <w:r>
        <w:t xml:space="preserve">Aim #4 </w:t>
      </w:r>
      <w:r w:rsidR="00277179">
        <w:t xml:space="preserve">is concerned </w:t>
      </w:r>
      <w:r>
        <w:t>(</w:t>
      </w:r>
      <w:r w:rsidRPr="00053945">
        <w:t>Generalisability</w:t>
      </w:r>
      <w:r>
        <w:t>)</w:t>
      </w:r>
      <w:r w:rsidR="00277179">
        <w:t xml:space="preserve">, theres no evidence that </w:t>
      </w:r>
      <w:r>
        <w:t xml:space="preserve">MIT </w:t>
      </w:r>
      <w:r w:rsidR="00277179" w:rsidRPr="00277179">
        <w:t>lead</w:t>
      </w:r>
      <w:r w:rsidR="00277179">
        <w:t>s</w:t>
      </w:r>
      <w:r w:rsidR="00277179" w:rsidRPr="00277179">
        <w:t xml:space="preserve"> to improved performance also on linguistic items not trained during the therapy</w:t>
      </w:r>
      <w:r w:rsidR="00277179">
        <w:t xml:space="preserve">? In other words, that our hypothesis was correct that there's </w:t>
      </w:r>
      <w:r w:rsidR="00277179" w:rsidRPr="00277179">
        <w:t>greater efficacy for trained than for untrained items</w:t>
      </w:r>
      <w:r w:rsidR="00277179">
        <w:t xml:space="preserve">? If so, this seems to be bad news for MIT, since it implies </w:t>
      </w:r>
      <w:r w:rsidR="00973BC6">
        <w:t>it confers</w:t>
      </w:r>
      <w:r w:rsidR="00277179">
        <w:t xml:space="preserve"> NO generalisability?!</w:t>
      </w:r>
    </w:p>
  </w:comment>
  <w:comment w:id="147" w:author="Brenton Wiernik" w:date="2021-06-03T16:31:00Z" w:initials="BW">
    <w:p w14:paraId="3805E04A" w14:textId="77777777" w:rsidR="00B172E8" w:rsidRDefault="00B172E8" w:rsidP="00925772">
      <w:pPr>
        <w:rPr>
          <w:sz w:val="20"/>
          <w:szCs w:val="20"/>
        </w:rPr>
      </w:pPr>
      <w:r>
        <w:rPr>
          <w:rStyle w:val="CommentReference"/>
        </w:rPr>
        <w:annotationRef/>
      </w:r>
      <w:r>
        <w:t>I'm not following. Estimated changes for the untrained stimuli from the IPD analyses are quite large (g = 1.40) and similar in magnitude to validated measures (which are also not trained). What this result is showing is that evaluating treatment on the same items used in training are likely to overestimate benefits due to practice effects.</w:t>
      </w:r>
    </w:p>
    <w:p w14:paraId="547A566A" w14:textId="77777777" w:rsidR="00B172E8" w:rsidRDefault="00B172E8" w:rsidP="00925772"/>
    <w:p w14:paraId="7452110C" w14:textId="77777777" w:rsidR="00B172E8" w:rsidRDefault="00B172E8" w:rsidP="00925772">
      <w:pPr>
        <w:pStyle w:val="CommentText"/>
      </w:pPr>
      <w:r>
        <w:t>If we look at the RCT results, which are also for validated/untrained stimuli, the estimated treatment effects are still substantial (though understandably much smaller [and in a more plausible range]).</w:t>
      </w:r>
    </w:p>
  </w:comment>
  <w:comment w:id="179" w:author="TP" w:date="2021-05-26T20:42:00Z" w:initials="TP">
    <w:p w14:paraId="04CFE053" w14:textId="0B64F2D2" w:rsidR="008316F3" w:rsidRDefault="008316F3" w:rsidP="00B172E8">
      <w:pPr>
        <w:pStyle w:val="CommentText"/>
      </w:pPr>
      <w:r>
        <w:rPr>
          <w:rStyle w:val="CommentReference"/>
        </w:rPr>
        <w:annotationRef/>
      </w:r>
      <w:r>
        <w:t xml:space="preserve">can you pls specify if those </w:t>
      </w:r>
      <w:r w:rsidRPr="008316F3">
        <w:rPr>
          <w:i/>
        </w:rPr>
        <w:t>p</w:t>
      </w:r>
      <w:r>
        <w:t xml:space="preserve">s </w:t>
      </w:r>
      <w:r w:rsidRPr="008316F3">
        <w:t>are</w:t>
      </w:r>
      <w:r>
        <w:t xml:space="preserve"> corrected for multiple comparisons and/or adjusted for one tailed testing?</w:t>
      </w:r>
    </w:p>
  </w:comment>
  <w:comment w:id="180" w:author="Brenton Wiernik" w:date="2021-06-03T14:47:00Z" w:initials="BW">
    <w:p w14:paraId="7928E4D2" w14:textId="77777777" w:rsidR="00CE2056" w:rsidRDefault="00CE2056" w:rsidP="004C270A">
      <w:pPr>
        <w:pStyle w:val="CommentText"/>
      </w:pPr>
      <w:r>
        <w:rPr>
          <w:rStyle w:val="CommentReference"/>
        </w:rPr>
        <w:annotationRef/>
      </w:r>
      <w:r>
        <w:t xml:space="preserve">The multivariate meta-analysis model structure makes such an adjustment unnecessary. The effects are shrunken toward the mean rather than widening the interval. cf. </w:t>
      </w:r>
      <w:hyperlink r:id="rId3" w:history="1">
        <w:r w:rsidRPr="004C270A">
          <w:rPr>
            <w:rStyle w:val="Hyperlink"/>
          </w:rPr>
          <w:t>Full article: Why We (Usually) Don't Have to Worry About Multiple Comparisons (tandfonline.com)</w:t>
        </w:r>
      </w:hyperlink>
      <w:r>
        <w:t xml:space="preserve"> </w:t>
      </w:r>
    </w:p>
  </w:comment>
  <w:comment w:id="184" w:author="TP" w:date="2021-05-26T18:58:00Z" w:initials="TP">
    <w:p w14:paraId="58B9791E" w14:textId="30DF4FB8" w:rsidR="00674510" w:rsidRDefault="00674510" w:rsidP="00CE2056">
      <w:pPr>
        <w:pStyle w:val="CommentText"/>
      </w:pPr>
      <w:r>
        <w:rPr>
          <w:rStyle w:val="CommentReference"/>
        </w:rPr>
        <w:annotationRef/>
      </w:r>
      <w:r w:rsidRPr="00674510">
        <w:t xml:space="preserve">Your old results in the GDoc </w:t>
      </w:r>
      <w:r w:rsidR="00256278">
        <w:t xml:space="preserve">also </w:t>
      </w:r>
      <w:r w:rsidRPr="00674510">
        <w:t>include</w:t>
      </w:r>
      <w:r w:rsidR="00256278">
        <w:t>d</w:t>
      </w:r>
      <w:r w:rsidRPr="00674510">
        <w:t xml:space="preserve"> (Tables 2/5 for RCT/IPD) estimates at the Ability level</w:t>
      </w:r>
      <w:r w:rsidR="00256278">
        <w:t>. Did you decide th</w:t>
      </w:r>
      <w:r w:rsidR="00DC0244">
        <w:t>ose were</w:t>
      </w:r>
      <w:r w:rsidR="00256278">
        <w:t xml:space="preserve"> not helpful to include after all, or how come those results are no longer present in this version?</w:t>
      </w:r>
    </w:p>
  </w:comment>
  <w:comment w:id="185" w:author="Brenton Wiernik" w:date="2021-06-03T14:43:00Z" w:initials="BW">
    <w:p w14:paraId="2CB0BF72" w14:textId="77777777" w:rsidR="004E0D67" w:rsidRDefault="004E0D67" w:rsidP="00050737">
      <w:pPr>
        <w:pStyle w:val="CommentText"/>
      </w:pPr>
      <w:r>
        <w:rPr>
          <w:rStyle w:val="CommentReference"/>
        </w:rPr>
        <w:annotationRef/>
      </w:r>
      <w:r>
        <w:t>Yes, after one of our previous discussions, my thinking was that given the limited number of effect sizes for specific abilities and in the interest of streamlining presentation of methods and results, just the broad ability domains would suffice. We can add them as a supplemental table if you like, but I think the broad domains would be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9C416C" w15:done="0"/>
  <w15:commentEx w15:paraId="33435337" w15:paraIdParent="709C416C" w15:done="0"/>
  <w15:commentEx w15:paraId="0BD13D17" w15:done="0"/>
  <w15:commentEx w15:paraId="79E4D12D" w15:paraIdParent="0BD13D17" w15:done="0"/>
  <w15:commentEx w15:paraId="599EDA83" w15:done="0"/>
  <w15:commentEx w15:paraId="0027641E" w15:paraIdParent="599EDA83" w15:done="0"/>
  <w15:commentEx w15:paraId="30DE5D01" w15:done="0"/>
  <w15:commentEx w15:paraId="38CF5E32" w15:paraIdParent="30DE5D01" w15:done="0"/>
  <w15:commentEx w15:paraId="313A7323" w15:done="0"/>
  <w15:commentEx w15:paraId="24EEACED" w15:paraIdParent="313A7323" w15:done="0"/>
  <w15:commentEx w15:paraId="5DCBECA2" w15:done="0"/>
  <w15:commentEx w15:paraId="16AD2525" w15:paraIdParent="5DCBECA2" w15:done="0"/>
  <w15:commentEx w15:paraId="445316A2" w15:done="0"/>
  <w15:commentEx w15:paraId="53CAE6B4" w15:paraIdParent="445316A2" w15:done="0"/>
  <w15:commentEx w15:paraId="0B72C4EB" w15:done="0"/>
  <w15:commentEx w15:paraId="5D9C7A70" w15:done="0"/>
  <w15:commentEx w15:paraId="4F342C00" w15:paraIdParent="5D9C7A70" w15:done="0"/>
  <w15:commentEx w15:paraId="2CB64F15" w15:done="0"/>
  <w15:commentEx w15:paraId="02650612" w15:done="0"/>
  <w15:commentEx w15:paraId="589323A7" w15:done="0"/>
  <w15:commentEx w15:paraId="0E274BA9" w15:paraIdParent="589323A7" w15:done="0"/>
  <w15:commentEx w15:paraId="54A70A17" w15:paraIdParent="589323A7" w15:done="0"/>
  <w15:commentEx w15:paraId="47C2915A" w15:paraIdParent="589323A7" w15:done="0"/>
  <w15:commentEx w15:paraId="61097FAE" w15:done="0"/>
  <w15:commentEx w15:paraId="37BCD9AC" w15:paraIdParent="61097FAE" w15:done="0"/>
  <w15:commentEx w15:paraId="7FB9C395" w15:done="0"/>
  <w15:commentEx w15:paraId="7DC77096" w15:paraIdParent="7FB9C395" w15:done="0"/>
  <w15:commentEx w15:paraId="60703462" w15:done="0"/>
  <w15:commentEx w15:paraId="799A1AA0" w15:paraIdParent="60703462" w15:done="0"/>
  <w15:commentEx w15:paraId="150A4FD0" w15:done="0"/>
  <w15:commentEx w15:paraId="78DBC817" w15:paraIdParent="150A4FD0" w15:done="0"/>
  <w15:commentEx w15:paraId="4822E009" w15:done="0"/>
  <w15:commentEx w15:paraId="4BB32E98" w15:paraIdParent="4822E009" w15:done="0"/>
  <w15:commentEx w15:paraId="41FA26AB" w15:done="0"/>
  <w15:commentEx w15:paraId="7452110C" w15:paraIdParent="41FA26AB" w15:done="0"/>
  <w15:commentEx w15:paraId="04CFE053" w15:done="0"/>
  <w15:commentEx w15:paraId="7928E4D2" w15:paraIdParent="04CFE053" w15:done="0"/>
  <w15:commentEx w15:paraId="58B9791E" w15:done="0"/>
  <w15:commentEx w15:paraId="2CB0BF72" w15:paraIdParent="58B979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365A7" w16cex:dateUtc="2021-06-03T18:28:00Z"/>
  <w16cex:commentExtensible w16cex:durableId="24636F4B" w16cex:dateUtc="2021-06-03T19:10:00Z"/>
  <w16cex:commentExtensible w16cex:durableId="2463652B" w16cex:dateUtc="2021-06-03T18:26:00Z"/>
  <w16cex:commentExtensible w16cex:durableId="24636814" w16cex:dateUtc="2021-06-03T18:39:00Z"/>
  <w16cex:commentExtensible w16cex:durableId="2463627E" w16cex:dateUtc="2021-06-03T18:15:00Z"/>
  <w16cex:commentExtensible w16cex:durableId="246373AA" w16cex:dateUtc="2021-06-03T19:28:00Z"/>
  <w16cex:commentExtensible w16cex:durableId="24637712" w16cex:dateUtc="2021-06-03T19:43:00Z"/>
  <w16cex:commentExtensible w16cex:durableId="24637DBD" w16cex:dateUtc="2021-06-03T20:11:00Z"/>
  <w16cex:commentExtensible w16cex:durableId="24637F3E" w16cex:dateUtc="2021-06-03T20:18:00Z"/>
  <w16cex:commentExtensible w16cex:durableId="24637F70" w16cex:dateUtc="2021-06-03T20:18:00Z"/>
  <w16cex:commentExtensible w16cex:durableId="24637FA3" w16cex:dateUtc="2021-06-03T20:19:00Z"/>
  <w16cex:commentExtensible w16cex:durableId="24637E88" w16cex:dateUtc="2021-06-03T20:15:00Z"/>
  <w16cex:commentExtensible w16cex:durableId="24638099" w16cex:dateUtc="2021-06-03T20:23:00Z"/>
  <w16cex:commentExtensible w16cex:durableId="246380E5" w16cex:dateUtc="2021-06-03T20:25:00Z"/>
  <w16cex:commentExtensible w16cex:durableId="24638128" w16cex:dateUtc="2021-06-03T20:26:00Z"/>
  <w16cex:commentExtensible w16cex:durableId="24638179" w16cex:dateUtc="2021-06-03T20:27:00Z"/>
  <w16cex:commentExtensible w16cex:durableId="24638245" w16cex:dateUtc="2021-06-03T20:31:00Z"/>
  <w16cex:commentExtensible w16cex:durableId="24636A1E" w16cex:dateUtc="2021-06-03T18:47:00Z"/>
  <w16cex:commentExtensible w16cex:durableId="24636925" w16cex:dateUtc="2021-06-03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9C416C" w16cid:durableId="2458F5C8"/>
  <w16cid:commentId w16cid:paraId="33435337" w16cid:durableId="246365A7"/>
  <w16cid:commentId w16cid:paraId="0BD13D17" w16cid:durableId="24591A0D"/>
  <w16cid:commentId w16cid:paraId="79E4D12D" w16cid:durableId="24636F4B"/>
  <w16cid:commentId w16cid:paraId="599EDA83" w16cid:durableId="2458F878"/>
  <w16cid:commentId w16cid:paraId="0027641E" w16cid:durableId="2463652B"/>
  <w16cid:commentId w16cid:paraId="30DE5D01" w16cid:durableId="2458FAA6"/>
  <w16cid:commentId w16cid:paraId="38CF5E32" w16cid:durableId="24636814"/>
  <w16cid:commentId w16cid:paraId="313A7323" w16cid:durableId="2459037C"/>
  <w16cid:commentId w16cid:paraId="24EEACED" w16cid:durableId="2463627E"/>
  <w16cid:commentId w16cid:paraId="5DCBECA2" w16cid:durableId="24590819"/>
  <w16cid:commentId w16cid:paraId="16AD2525" w16cid:durableId="246373AA"/>
  <w16cid:commentId w16cid:paraId="445316A2" w16cid:durableId="2459033F"/>
  <w16cid:commentId w16cid:paraId="53CAE6B4" w16cid:durableId="24637712"/>
  <w16cid:commentId w16cid:paraId="0B72C4EB" w16cid:durableId="2459040F"/>
  <w16cid:commentId w16cid:paraId="5D9C7A70" w16cid:durableId="245905F3"/>
  <w16cid:commentId w16cid:paraId="4F342C00" w16cid:durableId="24637DBD"/>
  <w16cid:commentId w16cid:paraId="2CB64F15" w16cid:durableId="24590679"/>
  <w16cid:commentId w16cid:paraId="02650612" w16cid:durableId="2459076D"/>
  <w16cid:commentId w16cid:paraId="589323A7" w16cid:durableId="245909D4"/>
  <w16cid:commentId w16cid:paraId="0E274BA9" w16cid:durableId="24637F3E"/>
  <w16cid:commentId w16cid:paraId="54A70A17" w16cid:durableId="24637F70"/>
  <w16cid:commentId w16cid:paraId="47C2915A" w16cid:durableId="24637FA3"/>
  <w16cid:commentId w16cid:paraId="61097FAE" w16cid:durableId="2459093E"/>
  <w16cid:commentId w16cid:paraId="37BCD9AC" w16cid:durableId="24637E88"/>
  <w16cid:commentId w16cid:paraId="7FB9C395" w16cid:durableId="24590E56"/>
  <w16cid:commentId w16cid:paraId="7DC77096" w16cid:durableId="24638099"/>
  <w16cid:commentId w16cid:paraId="60703462" w16cid:durableId="24591174"/>
  <w16cid:commentId w16cid:paraId="799A1AA0" w16cid:durableId="246380E5"/>
  <w16cid:commentId w16cid:paraId="150A4FD0" w16cid:durableId="24591350"/>
  <w16cid:commentId w16cid:paraId="78DBC817" w16cid:durableId="24638128"/>
  <w16cid:commentId w16cid:paraId="4822E009" w16cid:durableId="24591480"/>
  <w16cid:commentId w16cid:paraId="4BB32E98" w16cid:durableId="24638179"/>
  <w16cid:commentId w16cid:paraId="41FA26AB" w16cid:durableId="2459153F"/>
  <w16cid:commentId w16cid:paraId="7452110C" w16cid:durableId="24638245"/>
  <w16cid:commentId w16cid:paraId="04CFE053" w16cid:durableId="24593141"/>
  <w16cid:commentId w16cid:paraId="7928E4D2" w16cid:durableId="24636A1E"/>
  <w16cid:commentId w16cid:paraId="58B9791E" w16cid:durableId="245918E6"/>
  <w16cid:commentId w16cid:paraId="2CB0BF72" w16cid:durableId="246369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DD79E" w14:textId="77777777" w:rsidR="00A93E5E" w:rsidRDefault="00A93E5E">
      <w:pPr>
        <w:spacing w:after="0"/>
      </w:pPr>
      <w:r>
        <w:separator/>
      </w:r>
    </w:p>
  </w:endnote>
  <w:endnote w:type="continuationSeparator" w:id="0">
    <w:p w14:paraId="0A64121B" w14:textId="77777777" w:rsidR="00A93E5E" w:rsidRDefault="00A93E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E0B4B" w14:textId="77777777" w:rsidR="00A93E5E" w:rsidRDefault="00A93E5E">
      <w:r>
        <w:separator/>
      </w:r>
    </w:p>
  </w:footnote>
  <w:footnote w:type="continuationSeparator" w:id="0">
    <w:p w14:paraId="24E0B300" w14:textId="77777777" w:rsidR="00A93E5E" w:rsidRDefault="00A93E5E">
      <w:r>
        <w:continuationSeparator/>
      </w:r>
    </w:p>
  </w:footnote>
  <w:footnote w:id="1">
    <w:p w14:paraId="6ECA0199" w14:textId="77777777" w:rsidR="007E2E8D" w:rsidRDefault="007E2E8D">
      <w:pPr>
        <w:pStyle w:val="FootnoteText"/>
      </w:pPr>
      <w:r>
        <w:rPr>
          <w:rStyle w:val="FootnoteReference"/>
        </w:rPr>
        <w:footnoteRef/>
      </w:r>
      <w:r>
        <w:t xml:space="preserve"> For a small number of studies, it was not possible to determine the maximum or minimum possible scores. For these studies, we computed POMP scores using the maximum and minimum </w:t>
      </w:r>
      <w:r>
        <w:rPr>
          <w:i/>
          <w:iCs/>
        </w:rPr>
        <w:t>observed</w:t>
      </w:r>
      <w:r>
        <w:t xml:space="preserve"> scores in the sample. Results did not meaningful change if we excluded these studies from results.</w:t>
      </w:r>
    </w:p>
  </w:footnote>
  <w:footnote w:id="2">
    <w:p w14:paraId="56AC43D1" w14:textId="77777777" w:rsidR="007E2E8D" w:rsidRDefault="007E2E8D">
      <w:pPr>
        <w:pStyle w:val="FootnoteText"/>
      </w:pPr>
      <w:r>
        <w:rPr>
          <w:rStyle w:val="FootnoteReference"/>
        </w:rPr>
        <w:footnoteRef/>
      </w:r>
      <w:r>
        <w:t xml:space="preserve"> For comparison, we also estimated models with </w:t>
      </w:r>
      <w:proofErr w:type="spellStart"/>
      <w:r>
        <w:t>with</w:t>
      </w:r>
      <w:proofErr w:type="spellEnd"/>
      <w:r>
        <w:t xml:space="preserve"> unequal random effects variances across dependent variables. This did not improve model fit based on AICc comparison or likelihood ratio tests.</w:t>
      </w:r>
    </w:p>
  </w:footnote>
  <w:footnote w:id="3">
    <w:p w14:paraId="29B27EDF" w14:textId="77777777" w:rsidR="007E2E8D" w:rsidRDefault="007E2E8D">
      <w:pPr>
        <w:pStyle w:val="FootnoteText"/>
      </w:pPr>
      <w:r>
        <w:rPr>
          <w:rStyle w:val="FootnoteReference"/>
        </w:rPr>
        <w:footnoteRef/>
      </w:r>
      <w:r>
        <w:t xml:space="preserve"> As only 3 group-level RCT studies were identified, it was not possible to apply methods to detect publication-bias or other small-sample effects (e.g., tests of funnel plot asymmetry).</w:t>
      </w:r>
    </w:p>
  </w:footnote>
  <w:footnote w:id="4">
    <w:p w14:paraId="3FB9F19A" w14:textId="56CCEA9B" w:rsidR="007E2E8D" w:rsidRDefault="007E2E8D">
      <w:pPr>
        <w:pStyle w:val="FootnoteText"/>
      </w:pPr>
      <w:r>
        <w:rPr>
          <w:rStyle w:val="FootnoteReference"/>
        </w:rPr>
        <w:footnoteRef/>
      </w:r>
      <w:r>
        <w:t xml:space="preserve"> Models with random slopes for </w:t>
      </w:r>
      <w:del w:id="6" w:author="Brenton Wiernik" w:date="2021-06-03T14:25:00Z">
        <w:r w:rsidDel="0046311E">
          <w:delText xml:space="preserve">the </w:delText>
        </w:r>
      </w:del>
      <w:r>
        <w:t>ability</w:t>
      </w:r>
      <w:ins w:id="7" w:author="Brenton Wiernik" w:date="2021-06-03T14:25:00Z">
        <w:r w:rsidR="0046311E">
          <w:t xml:space="preserve"> </w:t>
        </w:r>
        <w:r w:rsidR="0046311E" w:rsidRPr="0046311E">
          <w:t>domain</w:t>
        </w:r>
      </w:ins>
      <w:del w:id="8" w:author="Brenton Wiernik" w:date="2021-06-03T14:25:00Z">
        <w:r w:rsidDel="0046311E">
          <w:delText>/broader category</w:delText>
        </w:r>
      </w:del>
      <w:r>
        <w:t xml:space="preserve"> </w:t>
      </w:r>
      <w:del w:id="9" w:author="Brenton Wiernik" w:date="2021-06-03T14:25:00Z">
        <w:r w:rsidDel="0046311E">
          <w:delText xml:space="preserve">variables </w:delText>
        </w:r>
      </w:del>
      <w:r>
        <w:t xml:space="preserve">did not converge, likely due to the limited co-occurrence of specific pairs of </w:t>
      </w:r>
      <w:proofErr w:type="gramStart"/>
      <w:ins w:id="10" w:author="Brenton Wiernik" w:date="2021-06-03T14:25:00Z">
        <w:r w:rsidR="00E14DD6" w:rsidRPr="00E14DD6">
          <w:t>domain</w:t>
        </w:r>
      </w:ins>
      <w:proofErr w:type="gramEnd"/>
      <w:del w:id="11" w:author="Brenton Wiernik" w:date="2021-06-03T14:25:00Z">
        <w:r w:rsidDel="00E14DD6">
          <w:delText>abilities/broader categorie</w:delText>
        </w:r>
      </w:del>
      <w:r>
        <w:t>s within any one study.</w:t>
      </w:r>
    </w:p>
  </w:footnote>
  <w:footnote w:id="5">
    <w:p w14:paraId="38F3C4E6" w14:textId="54623D5B" w:rsidR="00CE2056" w:rsidRPr="00C56D18" w:rsidRDefault="00CE2056">
      <w:pPr>
        <w:pStyle w:val="FootnoteText"/>
      </w:pPr>
      <w:ins w:id="149" w:author="Brenton Wiernik" w:date="2021-06-03T14:54:00Z">
        <w:r>
          <w:rPr>
            <w:rStyle w:val="FootnoteReference"/>
          </w:rPr>
          <w:footnoteRef/>
        </w:r>
        <w:r>
          <w:t xml:space="preserve"> In a supplemental analysis</w:t>
        </w:r>
      </w:ins>
      <w:ins w:id="150" w:author="Brenton Wiernik" w:date="2021-06-03T15:08:00Z">
        <w:r w:rsidR="00C56D18">
          <w:t xml:space="preserve"> including </w:t>
        </w:r>
      </w:ins>
      <w:ins w:id="151" w:author="Brenton Wiernik" w:date="2021-06-03T14:59:00Z">
        <w:r w:rsidR="006C648F">
          <w:t>the trained vs. untrained moderator</w:t>
        </w:r>
      </w:ins>
      <w:ins w:id="152" w:author="Brenton Wiernik" w:date="2021-06-03T15:00:00Z">
        <w:r w:rsidR="006C648F">
          <w:t xml:space="preserve">, months post-onset (MPO), and </w:t>
        </w:r>
      </w:ins>
      <w:ins w:id="153" w:author="Brenton Wiernik" w:date="2021-06-03T15:09:00Z">
        <w:r w:rsidR="00C56D18">
          <w:t xml:space="preserve">their </w:t>
        </w:r>
      </w:ins>
      <w:ins w:id="154" w:author="Brenton Wiernik" w:date="2021-06-03T15:00:00Z">
        <w:r w:rsidR="006C648F">
          <w:t>interaction</w:t>
        </w:r>
      </w:ins>
      <w:ins w:id="155" w:author="Brenton Wiernik" w:date="2021-06-03T15:09:00Z">
        <w:r w:rsidR="00C56D18">
          <w:t xml:space="preserve">, </w:t>
        </w:r>
      </w:ins>
      <w:ins w:id="156" w:author="Brenton Wiernik" w:date="2021-06-03T15:00:00Z">
        <w:r w:rsidR="006C648F">
          <w:t xml:space="preserve">MPO had a negligible impact on the size of the </w:t>
        </w:r>
      </w:ins>
      <w:ins w:id="157" w:author="Brenton Wiernik" w:date="2021-06-03T15:01:00Z">
        <w:r w:rsidR="006C648F">
          <w:t>trained vs. untrained effect (</w:t>
        </w:r>
        <w:r w:rsidR="006C648F" w:rsidRPr="006C648F">
          <w:rPr>
            <w:i/>
            <w:iCs/>
            <w:rPrChange w:id="158" w:author="Brenton Wiernik" w:date="2021-06-03T15:01:00Z">
              <w:rPr/>
            </w:rPrChange>
          </w:rPr>
          <w:t>β</w:t>
        </w:r>
        <w:r w:rsidR="006C648F">
          <w:t xml:space="preserve"> = .0038</w:t>
        </w:r>
      </w:ins>
      <w:ins w:id="159" w:author="Brenton Wiernik" w:date="2021-06-03T15:02:00Z">
        <w:r w:rsidR="006C648F">
          <w:t xml:space="preserve"> [95% CI −.01, .0</w:t>
        </w:r>
      </w:ins>
      <w:ins w:id="160" w:author="Brenton Wiernik" w:date="2021-06-03T15:14:00Z">
        <w:r w:rsidR="00C56D18">
          <w:t>2</w:t>
        </w:r>
      </w:ins>
      <w:ins w:id="161" w:author="Brenton Wiernik" w:date="2021-06-03T15:02:00Z">
        <w:r w:rsidR="006C648F">
          <w:t>]; e</w:t>
        </w:r>
      </w:ins>
      <w:ins w:id="162" w:author="Brenton Wiernik" w:date="2021-06-03T15:03:00Z">
        <w:r w:rsidR="006C648F">
          <w:t>stimated effect for 12 months, −.</w:t>
        </w:r>
      </w:ins>
      <w:ins w:id="163" w:author="Brenton Wiernik" w:date="2021-06-03T15:05:00Z">
        <w:r w:rsidR="006C648F">
          <w:t>05</w:t>
        </w:r>
      </w:ins>
      <w:ins w:id="164" w:author="Brenton Wiernik" w:date="2021-06-03T15:03:00Z">
        <w:r w:rsidR="006C648F">
          <w:t xml:space="preserve"> [95% CI −.</w:t>
        </w:r>
      </w:ins>
      <w:ins w:id="165" w:author="Brenton Wiernik" w:date="2021-06-03T15:05:00Z">
        <w:r w:rsidR="006C648F">
          <w:t>13</w:t>
        </w:r>
      </w:ins>
      <w:ins w:id="166" w:author="Brenton Wiernik" w:date="2021-06-03T15:03:00Z">
        <w:r w:rsidR="006C648F">
          <w:t>, .</w:t>
        </w:r>
      </w:ins>
      <w:ins w:id="167" w:author="Brenton Wiernik" w:date="2021-06-03T15:05:00Z">
        <w:r w:rsidR="006C648F">
          <w:t>22</w:t>
        </w:r>
      </w:ins>
      <w:ins w:id="168" w:author="Brenton Wiernik" w:date="2021-06-03T15:03:00Z">
        <w:r w:rsidR="006C648F">
          <w:t>]</w:t>
        </w:r>
      </w:ins>
      <w:ins w:id="169" w:author="Brenton Wiernik" w:date="2021-06-03T15:05:00Z">
        <w:r w:rsidR="00C56D18">
          <w:t xml:space="preserve">; </w:t>
        </w:r>
      </w:ins>
      <w:ins w:id="170" w:author="Brenton Wiernik" w:date="2021-06-03T15:08:00Z">
        <w:r w:rsidR="00C56D18">
          <w:t>compared to</w:t>
        </w:r>
      </w:ins>
      <w:ins w:id="171" w:author="Brenton Wiernik" w:date="2021-06-03T15:06:00Z">
        <w:r w:rsidR="00C56D18">
          <w:t xml:space="preserve"> model with only </w:t>
        </w:r>
        <w:r w:rsidR="00C56D18">
          <w:t>trained vs. untrained moderator</w:t>
        </w:r>
        <w:r w:rsidR="00C56D18">
          <w:t>:</w:t>
        </w:r>
      </w:ins>
      <w:ins w:id="172" w:author="Brenton Wiernik" w:date="2021-06-03T15:08:00Z">
        <w:r w:rsidR="00C56D18">
          <w:t xml:space="preserve"> likelihood-ratio</w:t>
        </w:r>
      </w:ins>
      <w:ins w:id="173" w:author="Brenton Wiernik" w:date="2021-06-03T15:06:00Z">
        <w:r w:rsidR="00C56D18">
          <w:t xml:space="preserve"> </w:t>
        </w:r>
        <w:r w:rsidR="00C56D18" w:rsidRPr="00C56D18">
          <w:rPr>
            <w:i/>
            <w:iCs/>
            <w:rPrChange w:id="174" w:author="Brenton Wiernik" w:date="2021-06-03T15:06:00Z">
              <w:rPr/>
            </w:rPrChange>
          </w:rPr>
          <w:t>χ</w:t>
        </w:r>
        <w:r w:rsidR="00C56D18">
          <w:rPr>
            <w:vertAlign w:val="superscript"/>
          </w:rPr>
          <w:t>2</w:t>
        </w:r>
      </w:ins>
      <w:ins w:id="175" w:author="Brenton Wiernik" w:date="2021-06-03T15:07:00Z">
        <w:r w:rsidR="00C56D18">
          <w:rPr>
            <w:vertAlign w:val="subscript"/>
          </w:rPr>
          <w:t>(2)</w:t>
        </w:r>
        <w:r w:rsidR="00C56D18">
          <w:t xml:space="preserve"> = 3.44, </w:t>
        </w:r>
        <w:r w:rsidR="00C56D18">
          <w:rPr>
            <w:i/>
            <w:iCs/>
          </w:rPr>
          <w:t>p</w:t>
        </w:r>
        <w:r w:rsidR="00C56D18">
          <w:t xml:space="preserve"> = .179, ∆AIC (Akaike information criterion)</w:t>
        </w:r>
      </w:ins>
      <w:ins w:id="176" w:author="Brenton Wiernik" w:date="2021-06-03T15:08:00Z">
        <w:r w:rsidR="00C56D18">
          <w:t>: 0.564).</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674E"/>
    <w:multiLevelType w:val="hybridMultilevel"/>
    <w:tmpl w:val="DB18AA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C1AE401"/>
    <w:multiLevelType w:val="multilevel"/>
    <w:tmpl w:val="22768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enton Wiernik">
    <w15:presenceInfo w15:providerId="Windows Live" w15:userId="f967d90f2e4e61ae"/>
  </w15:person>
  <w15:person w15:author="TP">
    <w15:presenceInfo w15:providerId="None" w15:userId="T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1C0"/>
    <w:rsid w:val="00011C8B"/>
    <w:rsid w:val="00044F13"/>
    <w:rsid w:val="00044F7B"/>
    <w:rsid w:val="00053945"/>
    <w:rsid w:val="000900A3"/>
    <w:rsid w:val="000A2AF3"/>
    <w:rsid w:val="000C2273"/>
    <w:rsid w:val="0016257C"/>
    <w:rsid w:val="0017180A"/>
    <w:rsid w:val="0017487F"/>
    <w:rsid w:val="001D750C"/>
    <w:rsid w:val="00200E7C"/>
    <w:rsid w:val="00207AC2"/>
    <w:rsid w:val="0021605C"/>
    <w:rsid w:val="0024111A"/>
    <w:rsid w:val="00256278"/>
    <w:rsid w:val="00277179"/>
    <w:rsid w:val="00282D49"/>
    <w:rsid w:val="002C5BD1"/>
    <w:rsid w:val="002D3548"/>
    <w:rsid w:val="002F7984"/>
    <w:rsid w:val="003126A3"/>
    <w:rsid w:val="00357EF2"/>
    <w:rsid w:val="003B16B0"/>
    <w:rsid w:val="003E2B42"/>
    <w:rsid w:val="003F03B5"/>
    <w:rsid w:val="0040347D"/>
    <w:rsid w:val="00432187"/>
    <w:rsid w:val="00442B96"/>
    <w:rsid w:val="0046311E"/>
    <w:rsid w:val="0047687A"/>
    <w:rsid w:val="00482758"/>
    <w:rsid w:val="004C0DCB"/>
    <w:rsid w:val="004D31C7"/>
    <w:rsid w:val="004E0D67"/>
    <w:rsid w:val="004E29B3"/>
    <w:rsid w:val="004E6BE5"/>
    <w:rsid w:val="00516E8E"/>
    <w:rsid w:val="00525C9D"/>
    <w:rsid w:val="00590D07"/>
    <w:rsid w:val="005A2102"/>
    <w:rsid w:val="005D2E20"/>
    <w:rsid w:val="005E3449"/>
    <w:rsid w:val="005F13D8"/>
    <w:rsid w:val="00667780"/>
    <w:rsid w:val="00674510"/>
    <w:rsid w:val="0068337A"/>
    <w:rsid w:val="00690FFB"/>
    <w:rsid w:val="006A4AF7"/>
    <w:rsid w:val="006C648F"/>
    <w:rsid w:val="006D41B4"/>
    <w:rsid w:val="00744077"/>
    <w:rsid w:val="00783189"/>
    <w:rsid w:val="00784D58"/>
    <w:rsid w:val="00797AC8"/>
    <w:rsid w:val="007A1417"/>
    <w:rsid w:val="007A743E"/>
    <w:rsid w:val="007B1782"/>
    <w:rsid w:val="007E2E8D"/>
    <w:rsid w:val="00827645"/>
    <w:rsid w:val="008316F3"/>
    <w:rsid w:val="0084363F"/>
    <w:rsid w:val="00844C2B"/>
    <w:rsid w:val="008566E5"/>
    <w:rsid w:val="00856B2D"/>
    <w:rsid w:val="00892713"/>
    <w:rsid w:val="008C62FF"/>
    <w:rsid w:val="008D6863"/>
    <w:rsid w:val="0093302A"/>
    <w:rsid w:val="00961A78"/>
    <w:rsid w:val="00967EEE"/>
    <w:rsid w:val="00973BC6"/>
    <w:rsid w:val="00A11E95"/>
    <w:rsid w:val="00A14501"/>
    <w:rsid w:val="00A35401"/>
    <w:rsid w:val="00A3542B"/>
    <w:rsid w:val="00A36116"/>
    <w:rsid w:val="00A51D69"/>
    <w:rsid w:val="00A93E5E"/>
    <w:rsid w:val="00AB1904"/>
    <w:rsid w:val="00AB7B39"/>
    <w:rsid w:val="00AC7265"/>
    <w:rsid w:val="00AD76C9"/>
    <w:rsid w:val="00B172E8"/>
    <w:rsid w:val="00B272A9"/>
    <w:rsid w:val="00B3264A"/>
    <w:rsid w:val="00B43721"/>
    <w:rsid w:val="00B5260F"/>
    <w:rsid w:val="00B86B75"/>
    <w:rsid w:val="00BA05CB"/>
    <w:rsid w:val="00BB33CC"/>
    <w:rsid w:val="00BB5B86"/>
    <w:rsid w:val="00BC3767"/>
    <w:rsid w:val="00BC48D5"/>
    <w:rsid w:val="00C1169B"/>
    <w:rsid w:val="00C26C8E"/>
    <w:rsid w:val="00C36279"/>
    <w:rsid w:val="00C37BE2"/>
    <w:rsid w:val="00C56D18"/>
    <w:rsid w:val="00C62397"/>
    <w:rsid w:val="00C97518"/>
    <w:rsid w:val="00CE2056"/>
    <w:rsid w:val="00CF0B77"/>
    <w:rsid w:val="00D16C2B"/>
    <w:rsid w:val="00D932B2"/>
    <w:rsid w:val="00DA0CC6"/>
    <w:rsid w:val="00DC0244"/>
    <w:rsid w:val="00DD223F"/>
    <w:rsid w:val="00DF0392"/>
    <w:rsid w:val="00DF4F25"/>
    <w:rsid w:val="00E14DD6"/>
    <w:rsid w:val="00E315A3"/>
    <w:rsid w:val="00E335E6"/>
    <w:rsid w:val="00E72426"/>
    <w:rsid w:val="00E82089"/>
    <w:rsid w:val="00EB1EB5"/>
    <w:rsid w:val="00EB2A45"/>
    <w:rsid w:val="00EE28EA"/>
    <w:rsid w:val="00F22A7B"/>
    <w:rsid w:val="00F43E4A"/>
    <w:rsid w:val="00F52471"/>
    <w:rsid w:val="00FC7C52"/>
    <w:rsid w:val="00FF03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2D87"/>
  <w15:docId w15:val="{D6A84F5C-F1BA-4C58-8039-A7DCC2CF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7A743E"/>
    <w:pPr>
      <w:spacing w:before="180" w:after="180"/>
    </w:pPr>
  </w:style>
  <w:style w:type="paragraph" w:customStyle="1" w:styleId="FirstParagraph">
    <w:name w:val="First Paragraph"/>
    <w:basedOn w:val="BodyText"/>
    <w:next w:val="BodyText"/>
    <w:qFormat/>
    <w:rsid w:val="007A743E"/>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17487F"/>
    <w:rPr>
      <w:color w:val="605E5C"/>
      <w:shd w:val="clear" w:color="auto" w:fill="E1DFDD"/>
    </w:rPr>
  </w:style>
  <w:style w:type="character" w:styleId="CommentReference">
    <w:name w:val="annotation reference"/>
    <w:basedOn w:val="DefaultParagraphFont"/>
    <w:semiHidden/>
    <w:unhideWhenUsed/>
    <w:rsid w:val="00FF03BF"/>
    <w:rPr>
      <w:sz w:val="16"/>
      <w:szCs w:val="16"/>
    </w:rPr>
  </w:style>
  <w:style w:type="paragraph" w:styleId="CommentText">
    <w:name w:val="annotation text"/>
    <w:basedOn w:val="Normal"/>
    <w:link w:val="CommentTextChar"/>
    <w:unhideWhenUsed/>
    <w:rsid w:val="00FF03BF"/>
    <w:rPr>
      <w:sz w:val="20"/>
      <w:szCs w:val="20"/>
    </w:rPr>
  </w:style>
  <w:style w:type="character" w:customStyle="1" w:styleId="CommentTextChar">
    <w:name w:val="Comment Text Char"/>
    <w:basedOn w:val="DefaultParagraphFont"/>
    <w:link w:val="CommentText"/>
    <w:rsid w:val="00FF03BF"/>
    <w:rPr>
      <w:sz w:val="20"/>
      <w:szCs w:val="20"/>
    </w:rPr>
  </w:style>
  <w:style w:type="paragraph" w:styleId="CommentSubject">
    <w:name w:val="annotation subject"/>
    <w:basedOn w:val="CommentText"/>
    <w:next w:val="CommentText"/>
    <w:link w:val="CommentSubjectChar"/>
    <w:semiHidden/>
    <w:unhideWhenUsed/>
    <w:rsid w:val="00FF03BF"/>
    <w:rPr>
      <w:b/>
      <w:bCs/>
    </w:rPr>
  </w:style>
  <w:style w:type="character" w:customStyle="1" w:styleId="CommentSubjectChar">
    <w:name w:val="Comment Subject Char"/>
    <w:basedOn w:val="CommentTextChar"/>
    <w:link w:val="CommentSubject"/>
    <w:semiHidden/>
    <w:rsid w:val="00FF03BF"/>
    <w:rPr>
      <w:b/>
      <w:bCs/>
      <w:sz w:val="20"/>
      <w:szCs w:val="20"/>
    </w:rPr>
  </w:style>
  <w:style w:type="paragraph" w:styleId="BalloonText">
    <w:name w:val="Balloon Text"/>
    <w:basedOn w:val="Normal"/>
    <w:link w:val="BalloonTextChar"/>
    <w:semiHidden/>
    <w:unhideWhenUsed/>
    <w:rsid w:val="00FF03B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F03BF"/>
    <w:rPr>
      <w:rFonts w:ascii="Segoe UI" w:hAnsi="Segoe UI" w:cs="Segoe UI"/>
      <w:sz w:val="18"/>
      <w:szCs w:val="18"/>
    </w:rPr>
  </w:style>
  <w:style w:type="paragraph" w:styleId="Revision">
    <w:name w:val="Revision"/>
    <w:hidden/>
    <w:semiHidden/>
    <w:rsid w:val="00AD76C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749568">
      <w:bodyDiv w:val="1"/>
      <w:marLeft w:val="0"/>
      <w:marRight w:val="0"/>
      <w:marTop w:val="0"/>
      <w:marBottom w:val="0"/>
      <w:divBdr>
        <w:top w:val="none" w:sz="0" w:space="0" w:color="auto"/>
        <w:left w:val="none" w:sz="0" w:space="0" w:color="auto"/>
        <w:bottom w:val="none" w:sz="0" w:space="0" w:color="auto"/>
        <w:right w:val="none" w:sz="0" w:space="0" w:color="auto"/>
      </w:divBdr>
      <w:divsChild>
        <w:div w:id="888498707">
          <w:marLeft w:val="480"/>
          <w:marRight w:val="0"/>
          <w:marTop w:val="0"/>
          <w:marBottom w:val="0"/>
          <w:divBdr>
            <w:top w:val="none" w:sz="0" w:space="0" w:color="auto"/>
            <w:left w:val="none" w:sz="0" w:space="0" w:color="auto"/>
            <w:bottom w:val="none" w:sz="0" w:space="0" w:color="auto"/>
            <w:right w:val="none" w:sz="0" w:space="0" w:color="auto"/>
          </w:divBdr>
          <w:divsChild>
            <w:div w:id="1531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0028">
      <w:bodyDiv w:val="1"/>
      <w:marLeft w:val="0"/>
      <w:marRight w:val="0"/>
      <w:marTop w:val="0"/>
      <w:marBottom w:val="0"/>
      <w:divBdr>
        <w:top w:val="none" w:sz="0" w:space="0" w:color="auto"/>
        <w:left w:val="none" w:sz="0" w:space="0" w:color="auto"/>
        <w:bottom w:val="none" w:sz="0" w:space="0" w:color="auto"/>
        <w:right w:val="none" w:sz="0" w:space="0" w:color="auto"/>
      </w:divBdr>
      <w:divsChild>
        <w:div w:id="1819029692">
          <w:marLeft w:val="480"/>
          <w:marRight w:val="0"/>
          <w:marTop w:val="0"/>
          <w:marBottom w:val="0"/>
          <w:divBdr>
            <w:top w:val="none" w:sz="0" w:space="0" w:color="auto"/>
            <w:left w:val="none" w:sz="0" w:space="0" w:color="auto"/>
            <w:bottom w:val="none" w:sz="0" w:space="0" w:color="auto"/>
            <w:right w:val="none" w:sz="0" w:space="0" w:color="auto"/>
          </w:divBdr>
          <w:divsChild>
            <w:div w:id="5989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5623">
      <w:bodyDiv w:val="1"/>
      <w:marLeft w:val="0"/>
      <w:marRight w:val="0"/>
      <w:marTop w:val="0"/>
      <w:marBottom w:val="0"/>
      <w:divBdr>
        <w:top w:val="none" w:sz="0" w:space="0" w:color="auto"/>
        <w:left w:val="none" w:sz="0" w:space="0" w:color="auto"/>
        <w:bottom w:val="none" w:sz="0" w:space="0" w:color="auto"/>
        <w:right w:val="none" w:sz="0" w:space="0" w:color="auto"/>
      </w:divBdr>
      <w:divsChild>
        <w:div w:id="744111786">
          <w:marLeft w:val="480"/>
          <w:marRight w:val="0"/>
          <w:marTop w:val="0"/>
          <w:marBottom w:val="0"/>
          <w:divBdr>
            <w:top w:val="none" w:sz="0" w:space="0" w:color="auto"/>
            <w:left w:val="none" w:sz="0" w:space="0" w:color="auto"/>
            <w:bottom w:val="none" w:sz="0" w:space="0" w:color="auto"/>
            <w:right w:val="none" w:sz="0" w:space="0" w:color="auto"/>
          </w:divBdr>
          <w:divsChild>
            <w:div w:id="15856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3596">
      <w:bodyDiv w:val="1"/>
      <w:marLeft w:val="0"/>
      <w:marRight w:val="0"/>
      <w:marTop w:val="0"/>
      <w:marBottom w:val="0"/>
      <w:divBdr>
        <w:top w:val="none" w:sz="0" w:space="0" w:color="auto"/>
        <w:left w:val="none" w:sz="0" w:space="0" w:color="auto"/>
        <w:bottom w:val="none" w:sz="0" w:space="0" w:color="auto"/>
        <w:right w:val="none" w:sz="0" w:space="0" w:color="auto"/>
      </w:divBdr>
      <w:divsChild>
        <w:div w:id="747308529">
          <w:marLeft w:val="480"/>
          <w:marRight w:val="0"/>
          <w:marTop w:val="0"/>
          <w:marBottom w:val="0"/>
          <w:divBdr>
            <w:top w:val="none" w:sz="0" w:space="0" w:color="auto"/>
            <w:left w:val="none" w:sz="0" w:space="0" w:color="auto"/>
            <w:bottom w:val="none" w:sz="0" w:space="0" w:color="auto"/>
            <w:right w:val="none" w:sz="0" w:space="0" w:color="auto"/>
          </w:divBdr>
          <w:divsChild>
            <w:div w:id="18547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tandfonline.com/doi/full/10.1080/19345747.2011.618213?casa_token=eZSbYwXC0MsAAAAA%3AtpKMqEU4wqnmt0OTrCWXKWdVvJ7w8Dw9nq5eMpiKgeWLEqQ55jaUqxjvamSSVJ71J5fJ12PcR67a" TargetMode="External"/><Relationship Id="rId2" Type="http://schemas.openxmlformats.org/officeDocument/2006/relationships/hyperlink" Target="https://www.nature.com/articles/d41586-019-00857-9" TargetMode="External"/><Relationship Id="rId1" Type="http://schemas.openxmlformats.org/officeDocument/2006/relationships/hyperlink" Target="https://docs.google.com/spreadsheets/d/19fTXzF6LFHsJSX9EqMVSBkukzjeNzrIqlZu-iSkOKRg/edi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svg"/><Relationship Id="rId18" Type="http://schemas.openxmlformats.org/officeDocument/2006/relationships/hyperlink" Target="https://doi.org/10.18637/jss.v067.i01" TargetMode="External"/><Relationship Id="rId26" Type="http://schemas.openxmlformats.org/officeDocument/2006/relationships/hyperlink" Target="https://doi.org/10.18637/jss.v036.i03" TargetMode="External"/><Relationship Id="rId3" Type="http://schemas.openxmlformats.org/officeDocument/2006/relationships/styles" Target="styles.xml"/><Relationship Id="rId21" Type="http://schemas.openxmlformats.org/officeDocument/2006/relationships/hyperlink" Target="https://doi.org/10.1002/sim.1482"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tat.ethz.ch/pipermail/r-help/2006-May/094765.html" TargetMode="External"/><Relationship Id="rId25" Type="http://schemas.openxmlformats.org/officeDocument/2006/relationships/hyperlink" Target="https://doi.org/10.3102/10769986030003261"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10.1136/bmjopen-2015-01024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136/bmj.c221" TargetMode="External"/><Relationship Id="rId5"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hyperlink" Target="http://www.r-project.org/"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oi.org/10.1207/S15327906MBR3403_2"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1002/jrsm.3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8CC14-2F65-4AD5-8ABB-CC0D4AEEA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11</Pages>
  <Words>2445</Words>
  <Characters>13941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MIT meta-analyses</vt:lpstr>
    </vt:vector>
  </TitlesOfParts>
  <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 meta-analyses</dc:title>
  <dc:creator>Brenton M. Wiernik</dc:creator>
  <cp:keywords/>
  <cp:lastModifiedBy>Brenton Wiernik</cp:lastModifiedBy>
  <cp:revision>6</cp:revision>
  <dcterms:created xsi:type="dcterms:W3CDTF">2021-06-03T18:28:00Z</dcterms:created>
  <dcterms:modified xsi:type="dcterms:W3CDTF">2021-06-03T20:31:00Z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references.yaml</vt:lpwstr>
  </property>
  <property fmtid="{D5CDD505-2E9C-101B-9397-08002B2CF9AE}" pid="3" name="csl">
    <vt:lpwstr>https://zotero.org/styles/apa</vt:lpwstr>
  </property>
  <property fmtid="{D5CDD505-2E9C-101B-9397-08002B2CF9AE}" pid="4" name="date">
    <vt:lpwstr>05/22/2021</vt:lpwstr>
  </property>
  <property fmtid="{D5CDD505-2E9C-101B-9397-08002B2CF9AE}" pid="5" name="output">
    <vt:lpwstr>word_document</vt:lpwstr>
  </property>
</Properties>
</file>