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10B261" w14:textId="10820E8D" w:rsidR="003D4279" w:rsidRDefault="003D4279" w:rsidP="000F1926">
      <w:pPr>
        <w:pStyle w:val="Heading1"/>
        <w:numPr>
          <w:ilvl w:val="0"/>
          <w:numId w:val="0"/>
        </w:numPr>
        <w:ind w:left="360"/>
      </w:pPr>
      <w:r w:rsidRPr="00DA3672">
        <w:t>Abstract</w:t>
      </w:r>
      <w:r>
        <w:t xml:space="preserve"> (max 350 words)</w:t>
      </w:r>
    </w:p>
    <w:p w14:paraId="391D7083" w14:textId="0003AAC4" w:rsidR="003D4279" w:rsidRPr="00DA3672" w:rsidRDefault="009160B7" w:rsidP="00F55081">
      <w:r w:rsidRPr="000719D0">
        <w:t xml:space="preserve">BACKGROUND </w:t>
      </w:r>
      <w:r>
        <w:t xml:space="preserve">AND </w:t>
      </w:r>
      <w:r w:rsidR="003D4279" w:rsidRPr="00F55081">
        <w:t>OBJECTIVE</w:t>
      </w:r>
      <w:r>
        <w:t>S</w:t>
      </w:r>
      <w:r w:rsidR="00F55081">
        <w:t xml:space="preserve">: </w:t>
      </w:r>
      <w:r w:rsidRPr="00DA3672">
        <w:t xml:space="preserve">Melodic Intonation Therapy (MIT) is </w:t>
      </w:r>
      <w:r>
        <w:t>a</w:t>
      </w:r>
      <w:r w:rsidRPr="00DA3672">
        <w:t xml:space="preserve"> prominent </w:t>
      </w:r>
      <w:r>
        <w:t xml:space="preserve">rehabilitation </w:t>
      </w:r>
      <w:r w:rsidRPr="00DA3672">
        <w:t>program</w:t>
      </w:r>
      <w:r>
        <w:t>me</w:t>
      </w:r>
      <w:r w:rsidRPr="00DA3672">
        <w:t xml:space="preserve"> for individuals with post-stroke aphasia. Despite substantial progress in recent years, the efficacy of MIT </w:t>
      </w:r>
      <w:r>
        <w:t xml:space="preserve">remains not fully understood. </w:t>
      </w:r>
      <w:r w:rsidR="003D4279" w:rsidRPr="00F55081">
        <w:t>Based</w:t>
      </w:r>
      <w:r w:rsidR="003D4279">
        <w:t xml:space="preserve"> on </w:t>
      </w:r>
      <w:r w:rsidR="003D4279" w:rsidRPr="005938AF">
        <w:rPr>
          <w:i/>
        </w:rPr>
        <w:t>a</w:t>
      </w:r>
      <w:r w:rsidR="003D4279">
        <w:rPr>
          <w:i/>
        </w:rPr>
        <w:t>-</w:t>
      </w:r>
      <w:r w:rsidR="003D4279" w:rsidRPr="005938AF">
        <w:rPr>
          <w:i/>
        </w:rPr>
        <w:t>priori</w:t>
      </w:r>
      <w:r w:rsidR="003D4279">
        <w:t xml:space="preserve"> hypotheses, t</w:t>
      </w:r>
      <w:r w:rsidR="003D4279" w:rsidRPr="00DA3672">
        <w:t xml:space="preserve">he present meta-analysis </w:t>
      </w:r>
      <w:r w:rsidR="003D4279">
        <w:t>investigated</w:t>
      </w:r>
      <w:r w:rsidR="003D4279" w:rsidRPr="00DA3672">
        <w:t xml:space="preserve"> the efficacy of MIT while considering </w:t>
      </w:r>
      <w:r w:rsidR="003D4279">
        <w:t>quality of</w:t>
      </w:r>
      <w:r w:rsidR="003D4279" w:rsidRPr="00DA3672">
        <w:t xml:space="preserve"> outcomes</w:t>
      </w:r>
      <w:r w:rsidR="003D4279">
        <w:t> </w:t>
      </w:r>
      <w:r w:rsidR="003D4279" w:rsidRPr="00DA3672">
        <w:t xml:space="preserve">(psychometrically </w:t>
      </w:r>
      <w:r w:rsidR="003D4279">
        <w:t>validated</w:t>
      </w:r>
      <w:r w:rsidR="003D4279" w:rsidRPr="00DA3672">
        <w:t xml:space="preserve"> </w:t>
      </w:r>
      <w:r w:rsidR="003D4279" w:rsidRPr="00FC75AC">
        <w:rPr>
          <w:i/>
        </w:rPr>
        <w:t>versus</w:t>
      </w:r>
      <w:r w:rsidR="003D4279" w:rsidRPr="00DA3672">
        <w:t xml:space="preserve"> </w:t>
      </w:r>
      <w:r w:rsidR="003D4279">
        <w:t>unvalidated</w:t>
      </w:r>
      <w:r w:rsidR="003D4279" w:rsidRPr="00DA3672">
        <w:t xml:space="preserve"> measures), experimental design</w:t>
      </w:r>
      <w:r w:rsidR="003D4279">
        <w:t> </w:t>
      </w:r>
      <w:r w:rsidR="003D4279" w:rsidRPr="00DA3672">
        <w:t xml:space="preserve">(presence </w:t>
      </w:r>
      <w:r w:rsidR="003D4279" w:rsidRPr="00FC75AC">
        <w:rPr>
          <w:i/>
        </w:rPr>
        <w:t>versus</w:t>
      </w:r>
      <w:r w:rsidR="003D4279" w:rsidRPr="00DA3672">
        <w:t xml:space="preserve"> absence of </w:t>
      </w:r>
      <w:r w:rsidR="003D4279">
        <w:t>randomisation and control group</w:t>
      </w:r>
      <w:r w:rsidR="003D4279" w:rsidRPr="00DA3672">
        <w:t xml:space="preserve">), </w:t>
      </w:r>
      <w:r w:rsidR="003D4279">
        <w:t>influence of spontaneous recovery </w:t>
      </w:r>
      <w:r w:rsidR="003D4279" w:rsidRPr="00DA3672">
        <w:t>(</w:t>
      </w:r>
      <w:r w:rsidR="003D4279">
        <w:t>quantified as</w:t>
      </w:r>
      <w:r w:rsidR="003D4279" w:rsidRPr="001A110F">
        <w:t xml:space="preserve"> number of months post-stroke</w:t>
      </w:r>
      <w:r w:rsidR="003D4279" w:rsidRPr="00DA3672">
        <w:t xml:space="preserve">), </w:t>
      </w:r>
      <w:r w:rsidR="003D4279">
        <w:t>MIT version</w:t>
      </w:r>
      <w:r w:rsidR="003D4279" w:rsidRPr="00DA3672">
        <w:t xml:space="preserve"> </w:t>
      </w:r>
      <w:r w:rsidR="003D4279">
        <w:t>applied </w:t>
      </w:r>
      <w:r w:rsidR="003D4279" w:rsidRPr="00DA3672">
        <w:t xml:space="preserve">(original </w:t>
      </w:r>
      <w:r w:rsidR="003D4279" w:rsidRPr="00EE0AC0">
        <w:rPr>
          <w:i/>
        </w:rPr>
        <w:t>versus</w:t>
      </w:r>
      <w:r w:rsidR="003D4279" w:rsidRPr="00DA3672">
        <w:t xml:space="preserve"> modified</w:t>
      </w:r>
      <w:r w:rsidR="003D4279" w:rsidRPr="00EE0AC0">
        <w:t xml:space="preserve"> </w:t>
      </w:r>
      <w:r w:rsidR="003D4279" w:rsidRPr="00DA3672">
        <w:t>protocol)</w:t>
      </w:r>
      <w:r w:rsidR="003D4279">
        <w:t xml:space="preserve">, and </w:t>
      </w:r>
      <w:r w:rsidR="003D4279" w:rsidRPr="00DA3672">
        <w:t>level of generali</w:t>
      </w:r>
      <w:r w:rsidR="003D4279">
        <w:t>s</w:t>
      </w:r>
      <w:r w:rsidR="003D4279" w:rsidRPr="00DA3672">
        <w:t xml:space="preserve">ation (performance on trained </w:t>
      </w:r>
      <w:r w:rsidR="003D4279" w:rsidRPr="00FC75AC">
        <w:rPr>
          <w:i/>
        </w:rPr>
        <w:t>versus</w:t>
      </w:r>
      <w:r w:rsidR="003D4279" w:rsidRPr="00DA3672">
        <w:t xml:space="preserve"> untrained items)</w:t>
      </w:r>
      <w:r w:rsidR="003D4279">
        <w:t>.</w:t>
      </w:r>
    </w:p>
    <w:p w14:paraId="08754569" w14:textId="25D83368" w:rsidR="003D4279" w:rsidRDefault="007F4D8C" w:rsidP="001B0674">
      <w:r>
        <w:t>METHODS</w:t>
      </w:r>
      <w:r w:rsidR="00F55081">
        <w:t xml:space="preserve">: </w:t>
      </w:r>
      <w:r w:rsidR="003D4279">
        <w:t>An e</w:t>
      </w:r>
      <w:r w:rsidR="003D4279" w:rsidRPr="00DA3672">
        <w:t xml:space="preserve">xtensive literature search </w:t>
      </w:r>
      <w:r w:rsidR="003D4279">
        <w:t>in all major online databases</w:t>
      </w:r>
      <w:r w:rsidR="00354065">
        <w:t xml:space="preserve"> and</w:t>
      </w:r>
      <w:r w:rsidR="003D4279">
        <w:t xml:space="preserve"> trials registers</w:t>
      </w:r>
      <w:r w:rsidR="00354065">
        <w:t>,</w:t>
      </w:r>
      <w:r w:rsidR="003D4279">
        <w:t xml:space="preserve"> </w:t>
      </w:r>
      <w:r w:rsidR="00354065">
        <w:t xml:space="preserve">including also solicitations for </w:t>
      </w:r>
      <w:r w:rsidR="00E904F2">
        <w:t>unpublished studies</w:t>
      </w:r>
      <w:r w:rsidR="00354065">
        <w:t>,</w:t>
      </w:r>
      <w:r w:rsidR="00E904F2">
        <w:t xml:space="preserve"> </w:t>
      </w:r>
      <w:r w:rsidR="003D4279">
        <w:t>identified</w:t>
      </w:r>
      <w:r w:rsidR="003D4279" w:rsidRPr="00DA3672">
        <w:t xml:space="preserve"> </w:t>
      </w:r>
      <w:r w:rsidR="003D4279">
        <w:t>606</w:t>
      </w:r>
      <w:r w:rsidR="003D4279" w:rsidRPr="00DA3672">
        <w:t xml:space="preserve"> studies</w:t>
      </w:r>
      <w:r w:rsidR="00396C61">
        <w:t xml:space="preserve"> (years searched: 1973–2021)</w:t>
      </w:r>
      <w:r w:rsidR="003D4279">
        <w:t>.</w:t>
      </w:r>
      <w:r w:rsidR="003D4279" w:rsidRPr="00717291">
        <w:t xml:space="preserve"> </w:t>
      </w:r>
      <w:r w:rsidR="003D4279">
        <w:t>I</w:t>
      </w:r>
      <w:r w:rsidR="003D4279" w:rsidRPr="00C416E2">
        <w:t xml:space="preserve">nclusion criteria: </w:t>
      </w:r>
      <w:r w:rsidR="003D4279">
        <w:t>randomised controlled trial (</w:t>
      </w:r>
      <w:r w:rsidR="003D4279" w:rsidRPr="00C416E2">
        <w:t>RCT</w:t>
      </w:r>
      <w:r w:rsidR="003D4279">
        <w:t>)</w:t>
      </w:r>
      <w:r w:rsidR="003D4279" w:rsidRPr="00C416E2">
        <w:t xml:space="preserve"> </w:t>
      </w:r>
      <w:r w:rsidR="003D4279">
        <w:t xml:space="preserve">data </w:t>
      </w:r>
      <w:r w:rsidR="003D4279" w:rsidRPr="00C416E2">
        <w:t xml:space="preserve">or case reports </w:t>
      </w:r>
      <w:r w:rsidR="003D4279">
        <w:t>on</w:t>
      </w:r>
      <w:r w:rsidR="003D4279" w:rsidRPr="00C416E2">
        <w:t xml:space="preserve"> adults with aphasia;</w:t>
      </w:r>
      <w:r w:rsidR="003D4279">
        <w:t xml:space="preserve"> pre-post assessment of</w:t>
      </w:r>
      <w:r w:rsidR="003D4279" w:rsidRPr="00C416E2">
        <w:t xml:space="preserve"> </w:t>
      </w:r>
      <w:r w:rsidR="003D4279">
        <w:t>language performance</w:t>
      </w:r>
      <w:r w:rsidR="003D4279" w:rsidRPr="00C416E2">
        <w:t>. Exclusion criteria: substantial variation from original MIT protocol; unvalidated outcome</w:t>
      </w:r>
      <w:r w:rsidR="003D4279">
        <w:t>s</w:t>
      </w:r>
      <w:r w:rsidR="003D4279" w:rsidRPr="00C416E2">
        <w:t xml:space="preserve">, unless both trained and untrained items were </w:t>
      </w:r>
      <w:r w:rsidR="003D4279">
        <w:t>compared</w:t>
      </w:r>
      <w:r w:rsidR="003D4279" w:rsidRPr="00C416E2">
        <w:t xml:space="preserve">; essential </w:t>
      </w:r>
      <w:r w:rsidR="003D4279">
        <w:t>information</w:t>
      </w:r>
      <w:r w:rsidR="003D4279" w:rsidRPr="00C416E2">
        <w:t xml:space="preserve"> not </w:t>
      </w:r>
      <w:r w:rsidR="003D4279">
        <w:t>indicated</w:t>
      </w:r>
      <w:r w:rsidR="009B3256">
        <w:t>/</w:t>
      </w:r>
      <w:r w:rsidR="003D4279" w:rsidRPr="00C416E2">
        <w:t>retrievable.</w:t>
      </w:r>
      <w:r w:rsidR="003D4279">
        <w:t xml:space="preserve"> Following PRISMA guidelines, studies were double-coded. </w:t>
      </w:r>
      <w:r w:rsidR="003D4279" w:rsidRPr="00717291">
        <w:t xml:space="preserve">Multi-level mixed- and random-effects models were </w:t>
      </w:r>
      <w:r w:rsidR="003D4279">
        <w:t xml:space="preserve">used to </w:t>
      </w:r>
      <w:r w:rsidR="003D4279" w:rsidRPr="00717291">
        <w:t>separat</w:t>
      </w:r>
      <w:r w:rsidR="003D4279">
        <w:t>ely meta-analyse</w:t>
      </w:r>
      <w:r w:rsidR="003D4279" w:rsidRPr="00717291">
        <w:t xml:space="preserve"> </w:t>
      </w:r>
      <w:r w:rsidR="003D4279">
        <w:t xml:space="preserve">RCT </w:t>
      </w:r>
      <w:r w:rsidR="003D4279" w:rsidRPr="00717291">
        <w:t xml:space="preserve">and </w:t>
      </w:r>
      <w:r w:rsidR="003D4279">
        <w:t>non-RCT data.</w:t>
      </w:r>
    </w:p>
    <w:p w14:paraId="5E47F8D5" w14:textId="4ADD187A" w:rsidR="003D4279" w:rsidRPr="003E0F63" w:rsidRDefault="003D4279" w:rsidP="001B0674">
      <w:r w:rsidRPr="005407CC">
        <w:t>MAIN OUTCOMES AND MEASURES</w:t>
      </w:r>
      <w:r w:rsidR="001B0674">
        <w:t xml:space="preserve">: </w:t>
      </w:r>
      <w:r>
        <w:t xml:space="preserve">Measures of language performance focused on </w:t>
      </w:r>
      <w:r w:rsidRPr="00037BC8">
        <w:t>aphasia severity</w:t>
      </w:r>
      <w:r>
        <w:t xml:space="preserve">, everyday </w:t>
      </w:r>
      <w:r w:rsidRPr="00037BC8">
        <w:t>communication</w:t>
      </w:r>
      <w:r>
        <w:t xml:space="preserve"> ability, </w:t>
      </w:r>
      <w:r w:rsidRPr="00037BC8">
        <w:t>domain-general function</w:t>
      </w:r>
      <w:r>
        <w:t xml:space="preserve">, </w:t>
      </w:r>
      <w:r w:rsidRPr="00037BC8">
        <w:t>language comprehension</w:t>
      </w:r>
      <w:r>
        <w:t xml:space="preserve">, </w:t>
      </w:r>
      <w:r w:rsidRPr="00037BC8">
        <w:t>non-communicative language expression</w:t>
      </w:r>
      <w:r>
        <w:t xml:space="preserve">, and </w:t>
      </w:r>
      <w:r w:rsidRPr="00037BC8">
        <w:t>speech-motor planning</w:t>
      </w:r>
      <w:r>
        <w:t>.</w:t>
      </w:r>
    </w:p>
    <w:p w14:paraId="50C5F84A" w14:textId="4723235E" w:rsidR="003D4279" w:rsidRDefault="003D4279" w:rsidP="001B0674">
      <w:r w:rsidRPr="00DA3672">
        <w:t>RE</w:t>
      </w:r>
      <w:r>
        <w:t>S</w:t>
      </w:r>
      <w:r w:rsidRPr="00DA3672">
        <w:t>ULTS</w:t>
      </w:r>
      <w:r w:rsidR="001B0674">
        <w:t xml:space="preserve">: </w:t>
      </w:r>
      <w:r w:rsidR="00D721F3">
        <w:t>Final sample consisted of 22 studies</w:t>
      </w:r>
      <w:r w:rsidR="00354065">
        <w:t>, comprising data from 129</w:t>
      </w:r>
      <w:r w:rsidR="00354065" w:rsidRPr="00E74208">
        <w:t xml:space="preserve"> patients</w:t>
      </w:r>
      <w:r w:rsidR="00354065">
        <w:t xml:space="preserve"> overall</w:t>
      </w:r>
      <w:r w:rsidR="00D721F3">
        <w:t>.</w:t>
      </w:r>
      <w:r w:rsidR="007219B8">
        <w:t xml:space="preserve"> </w:t>
      </w:r>
      <w:ins w:id="0" w:author="Brenton Wiernik" w:date="2021-12-29T16:23:00Z">
        <w:r w:rsidR="007219B8">
          <w:t>Best-quality evidence from randomized control trials with validated measures estimated a</w:t>
        </w:r>
      </w:ins>
      <w:ins w:id="1" w:author="Brenton Wiernik" w:date="2021-12-29T16:24:00Z">
        <w:r w:rsidR="007219B8">
          <w:t xml:space="preserve"> </w:t>
        </w:r>
      </w:ins>
      <w:ins w:id="2" w:author="Brenton Wiernik" w:date="2021-12-29T16:33:00Z">
        <w:r w:rsidR="00C95F1B">
          <w:t xml:space="preserve">small-to-moderate </w:t>
        </w:r>
      </w:ins>
      <w:ins w:id="3" w:author="Brenton Wiernik" w:date="2021-12-29T16:24:00Z">
        <w:r w:rsidR="007219B8">
          <w:t xml:space="preserve">standardized </w:t>
        </w:r>
      </w:ins>
      <w:ins w:id="4" w:author="Brenton Wiernik" w:date="2021-12-29T16:23:00Z">
        <w:r w:rsidR="007219B8">
          <w:t xml:space="preserve">MIT treatment effect of </w:t>
        </w:r>
      </w:ins>
      <w:ins w:id="5" w:author="Brenton Wiernik" w:date="2021-12-29T16:24:00Z">
        <w:r w:rsidR="007219B8" w:rsidRPr="00DA3672">
          <w:rPr>
            <w:i/>
          </w:rPr>
          <w:t>g</w:t>
        </w:r>
        <w:r w:rsidR="007219B8" w:rsidRPr="00DA3672">
          <w:rPr>
            <w:i/>
            <w:vertAlign w:val="subscript"/>
          </w:rPr>
          <w:t>ppc</w:t>
        </w:r>
      </w:ins>
      <w:ins w:id="6" w:author="Brenton Wiernik" w:date="2021-12-29T16:23:00Z">
        <w:r w:rsidR="007219B8">
          <w:t xml:space="preserve"> = </w:t>
        </w:r>
      </w:ins>
      <w:ins w:id="7" w:author="Brenton Wiernik" w:date="2021-12-29T16:33:00Z">
        <w:r w:rsidR="00C95F1B">
          <w:t xml:space="preserve">.35 </w:t>
        </w:r>
      </w:ins>
      <w:ins w:id="8" w:author="Brenton Wiernik" w:date="2021-12-29T16:34:00Z">
        <w:r w:rsidR="00C95F1B" w:rsidRPr="00C95F1B">
          <w:t>[-0.08, 0.78]</w:t>
        </w:r>
        <w:r w:rsidR="00C95F1B">
          <w:t xml:space="preserve"> for non-communicative language expression</w:t>
        </w:r>
      </w:ins>
      <w:ins w:id="9" w:author="Brenton Wiernik" w:date="2021-12-29T16:36:00Z">
        <w:r w:rsidR="00C95F1B">
          <w:t>, with substantial uncertainty</w:t>
        </w:r>
      </w:ins>
      <w:ins w:id="10" w:author="Brenton Wiernik" w:date="2021-12-29T16:35:00Z">
        <w:r w:rsidR="00C95F1B">
          <w:t xml:space="preserve">. </w:t>
        </w:r>
      </w:ins>
      <w:commentRangeStart w:id="11"/>
      <w:commentRangeStart w:id="12"/>
      <w:r>
        <w:t>Unvalidated outcomes appeared to attenuate MIT</w:t>
      </w:r>
      <w:r w:rsidR="004A448A">
        <w:t>'s</w:t>
      </w:r>
      <w:r>
        <w:t xml:space="preserve"> effect size</w:t>
      </w:r>
      <w:commentRangeEnd w:id="11"/>
      <w:r w:rsidR="002901B6">
        <w:rPr>
          <w:rStyle w:val="CommentReference"/>
          <w:szCs w:val="20"/>
        </w:rPr>
        <w:commentReference w:id="11"/>
      </w:r>
      <w:commentRangeEnd w:id="12"/>
      <w:r w:rsidR="0050373B">
        <w:rPr>
          <w:rStyle w:val="CommentReference"/>
          <w:szCs w:val="20"/>
        </w:rPr>
        <w:commentReference w:id="12"/>
      </w:r>
      <w:r w:rsidRPr="00483D6F">
        <w:t xml:space="preserve"> </w:t>
      </w:r>
      <w:r>
        <w:t xml:space="preserve">by </w:t>
      </w:r>
      <w:del w:id="13" w:author="Brenton Wiernik" w:date="2021-12-29T17:03:00Z">
        <w:r w:rsidDel="00031139">
          <w:delText>a factor of 0.</w:delText>
        </w:r>
      </w:del>
      <w:del w:id="14" w:author="Brenton Wiernik" w:date="2021-12-29T17:05:00Z">
        <w:r w:rsidDel="0050373B">
          <w:delText>29</w:delText>
        </w:r>
      </w:del>
      <w:ins w:id="15" w:author="Brenton Wiernik" w:date="2021-12-29T17:05:00Z">
        <w:r w:rsidR="0050373B">
          <w:t>23</w:t>
        </w:r>
      </w:ins>
      <w:ins w:id="16" w:author="Brenton Wiernik" w:date="2021-12-29T17:03:00Z">
        <w:r w:rsidR="00031139">
          <w:t>%</w:t>
        </w:r>
      </w:ins>
      <w:ins w:id="17" w:author="Brenton Wiernik" w:date="2021-12-29T16:35:00Z">
        <w:r w:rsidR="00C95F1B">
          <w:t xml:space="preserve"> (</w:t>
        </w:r>
      </w:ins>
      <w:ins w:id="18" w:author="Brenton Wiernik" w:date="2021-12-29T17:04:00Z">
        <w:r w:rsidR="00031139">
          <w:t>non-</w:t>
        </w:r>
      </w:ins>
      <w:ins w:id="19" w:author="Brenton Wiernik" w:date="2021-12-29T16:35:00Z">
        <w:r w:rsidR="00C95F1B">
          <w:t xml:space="preserve">RCT) to </w:t>
        </w:r>
      </w:ins>
      <w:del w:id="20" w:author="Brenton Wiernik" w:date="2021-12-29T16:35:00Z">
        <w:r w:rsidDel="00C95F1B">
          <w:delText>–</w:delText>
        </w:r>
      </w:del>
      <w:del w:id="21" w:author="Brenton Wiernik" w:date="2021-12-29T17:04:00Z">
        <w:r w:rsidDel="00031139">
          <w:delText>0.</w:delText>
        </w:r>
      </w:del>
      <w:r>
        <w:t>43</w:t>
      </w:r>
      <w:ins w:id="22" w:author="Brenton Wiernik" w:date="2021-12-29T17:04:00Z">
        <w:r w:rsidR="00031139">
          <w:t>%</w:t>
        </w:r>
      </w:ins>
      <w:ins w:id="23" w:author="Brenton Wiernik" w:date="2021-12-29T16:35:00Z">
        <w:r w:rsidR="00C95F1B">
          <w:t xml:space="preserve"> (RCT)</w:t>
        </w:r>
      </w:ins>
      <w:r>
        <w:t xml:space="preserve"> </w:t>
      </w:r>
      <w:del w:id="24" w:author="Brenton Wiernik" w:date="2021-12-29T17:04:00Z">
        <w:r w:rsidDel="0050373B">
          <w:delText xml:space="preserve">across study designs </w:delText>
        </w:r>
      </w:del>
      <w:r>
        <w:t>when compared to validated outcomes. Moreover, MIT</w:t>
      </w:r>
      <w:r w:rsidR="004A448A">
        <w:t>'s</w:t>
      </w:r>
      <w:r>
        <w:t xml:space="preserve"> </w:t>
      </w:r>
      <w:ins w:id="25" w:author="Brenton Wiernik" w:date="2021-12-29T17:06:00Z">
        <w:r w:rsidR="0050373B">
          <w:t xml:space="preserve">apparent </w:t>
        </w:r>
      </w:ins>
      <w:r>
        <w:t xml:space="preserve">effect size was 5.7 times larger for non-RCT data compared to RCT data. Effect size also decreased with number of months post-stroke, suggesting </w:t>
      </w:r>
      <w:ins w:id="26" w:author="Brenton Wiernik" w:date="2021-12-29T17:07:00Z">
        <w:r w:rsidR="0050373B">
          <w:t xml:space="preserve">the non-RCT estimate is </w:t>
        </w:r>
      </w:ins>
      <w:r>
        <w:t>confound</w:t>
      </w:r>
      <w:ins w:id="27" w:author="Brenton Wiernik" w:date="2021-12-29T17:07:00Z">
        <w:r w:rsidR="0050373B">
          <w:t xml:space="preserve">ed with </w:t>
        </w:r>
      </w:ins>
      <w:del w:id="28" w:author="Brenton Wiernik" w:date="2021-12-29T17:07:00Z">
        <w:r w:rsidDel="0050373B">
          <w:delText xml:space="preserve"> through </w:delText>
        </w:r>
      </w:del>
      <w:r>
        <w:t xml:space="preserve">spontaneous recovery primarily within the first year post-stroke. In contrast, variation </w:t>
      </w:r>
      <w:r w:rsidR="00E904F2">
        <w:t>from</w:t>
      </w:r>
      <w:r>
        <w:t xml:space="preserve"> the original MIT </w:t>
      </w:r>
      <w:bookmarkStart w:id="29" w:name="_Hlk80699750"/>
      <w:r>
        <w:t xml:space="preserve">protocol </w:t>
      </w:r>
      <w:bookmarkEnd w:id="29"/>
      <w:r>
        <w:t xml:space="preserve">did not systematically alter benefit from treatment. </w:t>
      </w:r>
      <w:r w:rsidRPr="000A7F2D">
        <w:t>Crucially, analyses demonstrate</w:t>
      </w:r>
      <w:r>
        <w:t>d</w:t>
      </w:r>
      <w:r w:rsidRPr="000A7F2D">
        <w:t xml:space="preserve"> significantly improved performance on trained and untrained items</w:t>
      </w:r>
      <w:r>
        <w:t>.</w:t>
      </w:r>
      <w:r w:rsidRPr="000A7F2D">
        <w:t xml:space="preserve"> </w:t>
      </w:r>
      <w:r>
        <w:t>T</w:t>
      </w:r>
      <w:r w:rsidRPr="000A7F2D">
        <w:t xml:space="preserve">he latter finding arose mainly from gains in repetition tasks, </w:t>
      </w:r>
      <w:r w:rsidR="00266C01">
        <w:t>rather than</w:t>
      </w:r>
      <w:r w:rsidR="007406B0">
        <w:t xml:space="preserve"> </w:t>
      </w:r>
      <w:r w:rsidRPr="000A7F2D">
        <w:t>other domains of verbal expression including everyday communication ability</w:t>
      </w:r>
      <w:r>
        <w:t>.</w:t>
      </w:r>
    </w:p>
    <w:p w14:paraId="1E52983D" w14:textId="272B721C" w:rsidR="003D4279" w:rsidRDefault="00D721F3" w:rsidP="001B0674">
      <w:r>
        <w:t>DISCUSSION</w:t>
      </w:r>
      <w:r w:rsidR="001B0674">
        <w:t xml:space="preserve">: </w:t>
      </w:r>
      <w:bookmarkStart w:id="30" w:name="_Hlk80699867"/>
      <w:r w:rsidR="003D4279">
        <w:t>Accounting for various methodological aspects</w:t>
      </w:r>
      <w:bookmarkEnd w:id="30"/>
      <w:r w:rsidR="003D4279">
        <w:t>, the current results confirm the promising role of MIT in improving language performance on trained items and in repetition tasks, while highlighting possible limitations in promoting everyday communication ability.</w:t>
      </w:r>
    </w:p>
    <w:p w14:paraId="37FCA70F" w14:textId="77777777" w:rsidR="00DF35B1" w:rsidRDefault="00DF35B1">
      <w:pPr>
        <w:spacing w:after="0"/>
        <w:rPr>
          <w:rFonts w:ascii="Calibri" w:hAnsi="Calibri"/>
          <w:b/>
          <w:smallCaps/>
          <w:spacing w:val="40"/>
          <w:sz w:val="20"/>
          <w:szCs w:val="20"/>
          <w:u w:val="double"/>
        </w:rPr>
      </w:pPr>
      <w:bookmarkStart w:id="31" w:name="_pwr4jqgcf3ca" w:colFirst="0" w:colLast="0"/>
      <w:bookmarkEnd w:id="31"/>
      <w:r>
        <w:br w:type="page"/>
      </w:r>
    </w:p>
    <w:p w14:paraId="61A7309A" w14:textId="1008ADB5" w:rsidR="003D4279" w:rsidRPr="00DA3672" w:rsidRDefault="003D4279" w:rsidP="0096096E">
      <w:pPr>
        <w:pStyle w:val="Heading1"/>
      </w:pPr>
      <w:r w:rsidRPr="00DA3672">
        <w:lastRenderedPageBreak/>
        <w:t>Introduction</w:t>
      </w:r>
    </w:p>
    <w:p w14:paraId="660078FB" w14:textId="1ADA351D" w:rsidR="003D4279" w:rsidRDefault="003D4279" w:rsidP="003B05EC">
      <w:bookmarkStart w:id="32" w:name="_d3dn8g9mlijq" w:colFirst="0" w:colLast="0"/>
      <w:bookmarkEnd w:id="32"/>
      <w:r>
        <w:t>Stroke survivors</w:t>
      </w:r>
      <w:r w:rsidRPr="00DA3672">
        <w:t xml:space="preserve"> often </w:t>
      </w:r>
      <w:r>
        <w:t>experience</w:t>
      </w:r>
      <w:r w:rsidRPr="00DA3672">
        <w:t xml:space="preserve"> </w:t>
      </w:r>
      <w:r>
        <w:t>a profound loss of communication skills, among them a syndrome known as aphasia. This syndrome may manifest as severe difficulty in verbal expression, referred to as ‘non-fluent aphasia.’ In addition, stroke survivors frequently suffer from impaired speech-motor planning.</w:t>
      </w:r>
      <w:r w:rsidRPr="00DA3672">
        <w:t xml:space="preserve"> </w:t>
      </w:r>
      <w:r>
        <w:t xml:space="preserve">Known as ‘apraxia of speech,’ this syndrome </w:t>
      </w:r>
      <w:r w:rsidR="00DE052C">
        <w:t>often</w:t>
      </w:r>
      <w:r>
        <w:t xml:space="preserve"> occurs in combination with aphasia. </w:t>
      </w:r>
      <w:r w:rsidRPr="00DA3672">
        <w:t xml:space="preserve">Although </w:t>
      </w:r>
      <w:r>
        <w:t xml:space="preserve">about </w:t>
      </w:r>
      <w:r w:rsidRPr="00DA3672">
        <w:t xml:space="preserve">a </w:t>
      </w:r>
      <w:r>
        <w:t xml:space="preserve">third </w:t>
      </w:r>
      <w:r w:rsidRPr="00DA3672">
        <w:t xml:space="preserve">of </w:t>
      </w:r>
      <w:r>
        <w:t>individuals with neurological communication disorders do not</w:t>
      </w:r>
      <w:r w:rsidRPr="00DA3672">
        <w:t xml:space="preserve"> recover completely</w:t>
      </w:r>
      <w:r>
        <w:fldChar w:fldCharType="begin"/>
      </w:r>
      <w:r w:rsidR="007B04BB">
        <w:instrText xml:space="preserve"> ADDIN ZOTERO_ITEM CSL_CITATION {"citationID":"6TnUyfuz","properties":{"formattedCitation":"\\super 1\\nosupersub{}","plainCitation":"1","noteIndex":0},"citationItems":[{"id":13451,"uris":["http://zotero.org/users/7270/items/BHWPII6F"],"uri":["http://zotero.org/users/7270/items/BHWPII6F"],"itemData":{"id":13451,"type":"article-journal","abstract":"BACKGROUND AND PURPOSE: In a geographically defined population, we assessed incidence and determinants of aphasia attributable to first-ever ischemic stroke (FEIS).\nMETHODS: A 1-year prospective, population-based study among the permanent residents of the canton Basle City, Switzerland, was performed using multiple overlapping sources of information.\nRESULTS: Among 188,015 inhabitants, 269 patients had FEIS, of whom 80 (30%; 95% CI, 24 to 36) had aphasia. The overall incidence rate of aphasia attributable to FEIS amounted to 43 per 100,000 inhabitants (95% CI, 33 to 52). Aphasic stroke patients were older than nonaphasic patients. The risk of aphasia attributable to FEIS increased by 4% (95% CI, 1% to 7%), and after controlling for atrial fibrillation, by 3% (95% CI, 1% to 7%) with each year of patients' age. Gender had no effect on incidence, severity, or fluency of aphasia. Cardioembolism was more frequent in aphasic stroke patients than in nonaphasic ones (odds ratio [OR], 1.85; 95% CI, 1.07 to 3.20). Aphasic patients sought medical help earlier than nonaphasic stroke patients. Still, after controlling for stroke onset-assessment interval, aphasic stroke patients were more likely to receive thrombolysis than nonaphasics (OR, 3.5; 95% CI, 1.12 to 10.96).\nCONCLUSIONS: Annually, 43 of 100,000 inhabitants had aphasia resulting from first ischemic stroke. Advancing age and cardioembolism were associated with an increased risk for aphasia. Severity and fluency of aphasia were not affected by demographic variables.","container-title":"Stroke","DOI":"10.1161/01.STR.0000221815.64093.8c","ISSN":"1524-4628","issue":"6","journalAbbreviation":"Stroke","language":"eng","note":"00672 \nPMID: 16690899","page":"1379-1384","source":"PubMed","title":"Epidemiology of aphasia attributable to first ischemic stroke: incidence, severity, fluency, etiology, and thrombolysis","title-short":"Epidemiology of aphasia attributable to first ischemic stroke","volume":"37","author":[{"family":"Engelter","given":"Stefan T."},{"family":"Gostynski","given":"Michal"},{"family":"Papa","given":"Susanna"},{"family":"Frei","given":"Maya"},{"family":"Born","given":"Claudia"},{"family":"Ajdacic-Gross","given":"Vladeta"},{"family":"Gutzwiller","given":"Felix"},{"family":"Lyrer","given":"Phillipe A."}],"issued":{"date-parts":[["2006",6]]}}}],"schema":"https://github.com/citation-style-language/schema/raw/master/csl-citation.json"} </w:instrText>
      </w:r>
      <w:r>
        <w:fldChar w:fldCharType="separate"/>
      </w:r>
      <w:r w:rsidR="007B04BB" w:rsidRPr="007B04BB">
        <w:rPr>
          <w:szCs w:val="24"/>
          <w:vertAlign w:val="superscript"/>
        </w:rPr>
        <w:t>1</w:t>
      </w:r>
      <w:r>
        <w:fldChar w:fldCharType="end"/>
      </w:r>
      <w:r w:rsidRPr="00DA3672">
        <w:t xml:space="preserve">, </w:t>
      </w:r>
      <w:r>
        <w:t>rehabilitation programmes can</w:t>
      </w:r>
      <w:r w:rsidRPr="00DA3672">
        <w:t xml:space="preserve"> </w:t>
      </w:r>
      <w:r>
        <w:t>improve language performance</w:t>
      </w:r>
      <w:r w:rsidRPr="00DA3672">
        <w:t xml:space="preserve"> </w:t>
      </w:r>
      <w:r>
        <w:t>even in the chronic stage of symptoms</w:t>
      </w:r>
      <w:r>
        <w:fldChar w:fldCharType="begin"/>
      </w:r>
      <w:r w:rsidR="007B04BB">
        <w:instrText xml:space="preserve"> ADDIN ZOTERO_ITEM CSL_CITATION {"citationID":"3oObKJUt","properties":{"formattedCitation":"\\super 2\\nosupersub{}","plainCitation":"2","noteIndex":0},"citationItems":[{"id":9672,"uris":["http://zotero.org/users/7270/items/5F3F45FP"],"uri":["http://zotero.org/users/7270/items/5F3F45FP"],"itemData":{"id":9672,"type":"article-journal","abstract":"Summary\nBackground\nTreatment guidelines for aphasia recommend intensive speech and language therapy for chronic (≥6 months) aphasia after stroke, but large-scale, class 1 randomised controlled trials on treatment effectiveness are scarce. We aimed to examine whether 3 weeks of intensive speech and language therapy under routine clinical conditions improved verbal communication in daily-life situations in people with chronic aphasia after stroke.\nMethods\nIn this multicentre, parallel group, superiority, open-label, blinded-endpoint, randomised controlled trial, patients aged 70 years or younger with aphasia after stroke lasting for 6 months or more were recruited from 19 inpatient or outpatient rehabilitation centres in Germany. An external biostatistician used a computer-generated permuted block randomisation method, stratified by treatment centre, to randomly assign participants to either 3 weeks or more of intensive speech and language therapy (≥10 h per week) or 3 weeks deferral of intensive speech and language therapy. The primary endpoint was between-group difference in the change in verbal communication effectiveness in everyday life scenarios (Amsterdam–Nijmegen Everyday Language Test A-scale) from baseline to immediately after 3 weeks of treatment or treatment deferral. All analyses were done using the modified intention-to-treat population (those who received 1 day or more of intensive treatment or treatment deferral). This study is registered with ClinicalTrials.gov, number NCT01540383.\nFindings\nWe randomly assigned 158 patients between April 1, 2012, and May 31, 2014. The modified intention-to-treat population comprised 156 patients (78 per group). Verbal communication was significantly improved from baseline to after intensive speech and language treatment (mean difference 2·61 points [SD 4·94]; 95% CI 1·49 to 3·72), but not from baseline to after treatment deferral (−0·03 points [4·04]; −0·94 to 0·88; between-group difference Cohen's d 0·58; p=0·0004). Eight patients had adverse events during therapy or treatment deferral (one car accident [in the control group], two common cold [one patient per group], three gastrointestinal or cardiac symptoms [all intervention group], two recurrent stroke [one in intervention group before initiation of treatment, and one before group assignment had occurred]); all were unrelated to study participation.\nInterpretation\n3 weeks of intensive speech and language therapy significantly enhanced verbal communication in people aged 70 years or younger with chronic aphasia after stroke, providing an effective evidence-based treatment approach in this population. Future studies should examine the minimum treatment intensity required for meaningful treatment effects, and determine whether treatment effects cumulate over repeated intervention periods.\nFunding\nGerman Federal Ministry of Education and Research and the German Society for Aphasia Research and Treatment.","container-title":"The Lancet","DOI":"10.1016/S0140-6736(17)30067-3","ISSN":"0140-6736","issue":"10078","journalAbbreviation":"The Lancet","note":"00063","page":"1528-1538","source":"ScienceDirect","title":"Intensive speech and language therapy in patients with chronic aphasia after stroke: a randomised, open-label, blinded-endpoint, controlled trial in a health-care setting","title-short":"Intensive speech and language therapy in patients with chronic aphasia after stroke","volume":"389","author":[{"family":"Breitenstein","given":"Caterina"},{"family":"Grewe","given":"Tanja"},{"family":"Flöel","given":"Agnes"},{"family":"Ziegler","given":"Wolfram"},{"family":"Springer","given":"Luise"},{"family":"Martus","given":"Peter"},{"family":"Huber","given":"Walter"},{"family":"Willmes","given":"Klaus"},{"family":"Ringelstein","given":"E Bernd"},{"family":"Haeusler","given":"Karl Georg"},{"family":"Abel","given":"Stefanie"},{"family":"Glindemann","given":"Ralf"},{"family":"Domahs","given":"Frank"},{"family":"Regenbrecht","given":"Frank"},{"family":"Schlenck","given":"Klaus-Jürgen"},{"family":"Thomas","given":"Marion"},{"family":"Obrig","given":"Hellmuth"},{"family":"Langen","given":"Ernst","non-dropping-particle":"de"},{"family":"Rocker","given":"Roman"},{"family":"Wigbers","given":"Franziska"},{"family":"Rühmkorf","given":"Christina"},{"family":"Hempen","given":"Indra"},{"family":"List","given":"Jonathan"},{"family":"Baumgaertner","given":"Annette"},{"family":"Villringer","given":"A"},{"family":"Bley","given":"M"},{"family":"Jöbges","given":"M"},{"family":"Halm","given":"K"},{"family":"Schulz","given":"J"},{"family":"Werner","given":"C"},{"family":"Goldenberg","given":"G"},{"family":"Klingenberg","given":"G"},{"family":"König","given":"E"},{"family":"Müller","given":"F"},{"family":"Gröne","given":"B"},{"family":"Knecht","given":"S"},{"family":"Baake","given":"R"},{"family":"Knauss","given":"J"},{"family":"Miethe","given":"S"},{"family":"Steller","given":"U"},{"family":"Sudhoff","given":"R"},{"family":"Schillikowski","given":"E"},{"family":"Pfeiffer","given":"G"},{"family":"Billo","given":"K"},{"family":"Hoffmann","given":"H"},{"family":"Ferneding","given":"F-J"},{"family":"Runge","given":"S"},{"family":"Keck","given":"T"},{"family":"Middeldorf","given":"V"},{"family":"Krüger","given":"S"},{"family":"Wilde","given":"B"},{"family":"Krakow","given":"K"},{"family":"Berghoff","given":"C"},{"family":"Reinhuber","given":"F"},{"family":"Maser","given":"I"},{"family":"Hofmann","given":"W"},{"family":"Sous-Kulke","given":"C"},{"family":"Schupp","given":"W"},{"family":"Oertel","given":"A"},{"family":"Bätz","given":"D"},{"family":"Hamzei","given":"F"},{"family":"Schulz","given":"K"},{"family":"Meyer","given":"A"},{"family":"Kartmann","given":"A"},{"family":"Som","given":"O'N"},{"family":"Schipke","given":"S-B"},{"family":"Bamborschke","given":"S"}],"issued":{"date-parts":[["2017",4,15]]}}}],"schema":"https://github.com/citation-style-language/schema/raw/master/csl-citation.json"} </w:instrText>
      </w:r>
      <w:r>
        <w:fldChar w:fldCharType="separate"/>
      </w:r>
      <w:r w:rsidR="007B04BB" w:rsidRPr="007B04BB">
        <w:rPr>
          <w:szCs w:val="24"/>
          <w:vertAlign w:val="superscript"/>
        </w:rPr>
        <w:t>2</w:t>
      </w:r>
      <w:r>
        <w:fldChar w:fldCharType="end"/>
      </w:r>
      <w:r w:rsidRPr="00DA3672">
        <w:t>.</w:t>
      </w:r>
    </w:p>
    <w:p w14:paraId="01378B15" w14:textId="2174A8D6" w:rsidR="00C15883" w:rsidRDefault="003D4279" w:rsidP="00771F5B">
      <w:r w:rsidRPr="00DA3672">
        <w:t xml:space="preserve">Melodic Intonation Therapy </w:t>
      </w:r>
      <w:r>
        <w:t>(MIT) is a prominent</w:t>
      </w:r>
      <w:r w:rsidRPr="00DA3672">
        <w:t xml:space="preserve"> </w:t>
      </w:r>
      <w:r>
        <w:t>rehabilitation programme originally developed for</w:t>
      </w:r>
      <w:r w:rsidRPr="00DA3672">
        <w:t xml:space="preserve"> </w:t>
      </w:r>
      <w:r>
        <w:t xml:space="preserve">individuals with non-fluent </w:t>
      </w:r>
      <w:r w:rsidRPr="00DA3672">
        <w:t>aphasia</w:t>
      </w:r>
      <w:r>
        <w:fldChar w:fldCharType="begin"/>
      </w:r>
      <w:r w:rsidR="007B04BB">
        <w:instrText xml:space="preserve"> ADDIN ZOTERO_ITEM CSL_CITATION {"citationID":"CerBtBGq","properties":{"formattedCitation":"\\super 3\\nosupersub{}","plainCitation":"3","noteIndex":0},"citationItems":[{"id":4849,"uris":["http://zotero.org/users/7270/items/KAWPME3D"],"uri":["http://zotero.org/users/7270/items/KAWPME3D"],"itemData":{"id":4849,"type":"article-journal","container-title":"Archives of Neurology","DOI":"10.1001/archneur.1973.00490260074018","ISSN":"0003-9942","issue":"2","language":"en","note":"00591","page":"130-131","source":"Crossref","title":"Melodic Intonation Therapy for Aphasia","volume":"29","author":[{"family":"Albert","given":"M. L."},{"family":"Sparks","given":"R. W."},{"family":"Helm","given":"N. A."}],"issued":{"date-parts":[["1973",8,1]]}}}],"schema":"https://github.com/citation-style-language/schema/raw/master/csl-citation.json"} </w:instrText>
      </w:r>
      <w:r>
        <w:fldChar w:fldCharType="separate"/>
      </w:r>
      <w:r w:rsidR="007B04BB" w:rsidRPr="007B04BB">
        <w:rPr>
          <w:szCs w:val="24"/>
          <w:vertAlign w:val="superscript"/>
        </w:rPr>
        <w:t>3</w:t>
      </w:r>
      <w:r>
        <w:fldChar w:fldCharType="end"/>
      </w:r>
      <w:r>
        <w:t xml:space="preserve">. Drawing </w:t>
      </w:r>
      <w:r w:rsidRPr="00DA3672">
        <w:t xml:space="preserve">on the observation that </w:t>
      </w:r>
      <w:r>
        <w:t xml:space="preserve">individuals with neurological communication disorders are </w:t>
      </w:r>
      <w:r w:rsidRPr="00DA3672">
        <w:t xml:space="preserve">often </w:t>
      </w:r>
      <w:r>
        <w:t xml:space="preserve">able to </w:t>
      </w:r>
      <w:r w:rsidRPr="00DA3672">
        <w:t xml:space="preserve">sing </w:t>
      </w:r>
      <w:r>
        <w:t>entire pieces of text fluently</w:t>
      </w:r>
      <w:r>
        <w:fldChar w:fldCharType="begin"/>
      </w:r>
      <w:r w:rsidR="007B04BB">
        <w:instrText xml:space="preserve"> ADDIN ZOTERO_ITEM CSL_CITATION {"citationID":"qmFFZ7nc","properties":{"formattedCitation":"\\super 4\\uc0\\u8211{}6\\nosupersub{}","plainCitation":"4–6","noteIndex":0},"citationItems":[{"id":13079,"uris":["http://zotero.org/users/7270/items/LF7GA52X"],"uri":["http://zotero.org/users/7270/items/LF7GA52X"],"itemData":{"id":13079,"type":"article-journal","container-title":"The Journal of Speech and Hearing Disorders","DOI":"10.1044/jshd.2901.89","ISSN":"0022-4677","journalAbbreviation":"J Speech Hear Disord","language":"eng","note":"00054 \nPMID: 14122673","page":"89-91","source":"PubMed","title":"A case of aphasia","volume":"29","author":[{"family":"Gerstman","given":"H. L."}],"issued":{"date-parts":[["1964",2]]}},"label":"page"},{"id":13081,"uris":["http://zotero.org/users/7270/items/4S4XRST4"],"uri":["http://zotero.org/users/7270/items/4S4XRST4"],"itemData":{"id":13081,"type":"article-journal","container-title":"Journal of the American Medical Association","issue":"26","note":"00060 \npublisher: American Medical Association","page":"1940–1949","source":"Google Scholar","title":"Treatment of aphasia by training","volume":"43","author":[{"family":"Mills","given":"Charles K."}],"issued":{"date-parts":[["1904"]]}},"label":"page"},{"id":13076,"uris":["http://zotero.org/users/7270/items/H6YLC5GG"],"uri":["http://zotero.org/users/7270/items/H6YLC5GG"],"itemData":{"id":13076,"type":"article-journal","abstract":"Twenty-four right-handed, right hemiparetic patients with Broca's aphasia were examined for their singing capacity. Twenty-one (87.5%) produced good melogy. Twelve of these (57%) produced good text words while singing. It is speculated that the right hemisphere is dominant over the left for singing capacity. The relationship between melodic and text singing was also discussed.","container-title":"Journal of Neurology, Neurosurgery, and Psychiatry","DOI":"10.1136/jnnp.40.3.221","ISSN":"0022-3050","issue":"3","journalAbbreviation":"J Neurol Neurosurg Psychiatry","language":"eng","note":"00186 \nPMID: 886348\nPMCID: PMC492653","page":"221-224","source":"PubMed","title":"Preservation of singing in Broca's aphasia","volume":"40","author":[{"family":"Yamadori","given":"A."},{"family":"Osumi","given":"Y."},{"family":"Masuhara","given":"S."},{"family":"Okubo","given":"M."}],"issued":{"date-parts":[["1977",3]]}},"label":"page"}],"schema":"https://github.com/citation-style-language/schema/raw/master/csl-citation.json"} </w:instrText>
      </w:r>
      <w:r>
        <w:fldChar w:fldCharType="separate"/>
      </w:r>
      <w:r w:rsidR="007B04BB" w:rsidRPr="007B04BB">
        <w:rPr>
          <w:szCs w:val="24"/>
          <w:vertAlign w:val="superscript"/>
        </w:rPr>
        <w:t>4–6</w:t>
      </w:r>
      <w:r>
        <w:fldChar w:fldCharType="end"/>
      </w:r>
      <w:r>
        <w:t>,</w:t>
      </w:r>
      <w:r w:rsidRPr="00DA3672">
        <w:t xml:space="preserve"> MIT uses </w:t>
      </w:r>
      <w:r>
        <w:t>melody, rhythm, vocal expression (in unison and alone), left-hand tapping, formulaic and non-formulaic verbal utterances, as well as other therapeutic elements, in a</w:t>
      </w:r>
      <w:r w:rsidRPr="00DA3672">
        <w:t xml:space="preserve"> hierarchically structured </w:t>
      </w:r>
      <w:r>
        <w:t>protocol</w:t>
      </w:r>
      <w:r>
        <w:fldChar w:fldCharType="begin"/>
      </w:r>
      <w:r w:rsidR="007B04BB">
        <w:instrText xml:space="preserve"> ADDIN ZOTERO_ITEM CSL_CITATION {"citationID":"ZjvSZPWa","properties":{"formattedCitation":"\\super 7\\nosupersub{}","plainCitation":"7","noteIndex":0},"citationItems":[{"id":13075,"uris":["http://zotero.org/users/7270/items/E5GCNUNW"],"uri":["http://zotero.org/users/7270/items/E5GCNUNW"],"itemData":{"id":13075,"type":"book","note":"00095","publisher":"Pro-Ed","source":"Google Scholar","title":"Melodic intonation therapy","author":[{"family":"Helm-Estabrooks","given":"Nancy"},{"family":"Morgan","given":"Alisa Ruggiero"},{"family":"Nicholas","given":"Marjorie"}],"issued":{"date-parts":[["1989"]]}}}],"schema":"https://github.com/citation-style-language/schema/raw/master/csl-citation.json"} </w:instrText>
      </w:r>
      <w:r>
        <w:fldChar w:fldCharType="separate"/>
      </w:r>
      <w:r w:rsidR="007B04BB" w:rsidRPr="007B04BB">
        <w:rPr>
          <w:szCs w:val="24"/>
          <w:vertAlign w:val="superscript"/>
        </w:rPr>
        <w:t>7</w:t>
      </w:r>
      <w:r>
        <w:fldChar w:fldCharType="end"/>
      </w:r>
      <w:r w:rsidRPr="00DA3672">
        <w:t xml:space="preserve">. </w:t>
      </w:r>
      <w:r w:rsidR="00C15883" w:rsidRPr="00C15883">
        <w:t>Hypotheses on MIT</w:t>
      </w:r>
      <w:r w:rsidR="00C15883">
        <w:t>'s</w:t>
      </w:r>
      <w:r w:rsidR="00C15883" w:rsidRPr="00C15883">
        <w:t xml:space="preserve"> neural mechanisms have been discussed</w:t>
      </w:r>
      <w:r w:rsidR="00C15883">
        <w:t xml:space="preserve"> elsewhere</w:t>
      </w:r>
      <w:r w:rsidR="00C15883">
        <w:fldChar w:fldCharType="begin"/>
      </w:r>
      <w:r w:rsidR="007B04BB">
        <w:instrText xml:space="preserve"> ADDIN ZOTERO_ITEM CSL_CITATION {"citationID":"Y9I4rxaF","properties":{"formattedCitation":"\\super 8\\nosupersub{}","plainCitation":"8","noteIndex":0},"citationItems":[{"id":4263,"uris":["http://zotero.org/users/7270/items/B865VHK3"],"uri":["http://zotero.org/users/7270/items/B865VHK3"],"itemData":{"id":4263,"type":"article-journal","abstract":"Singing has been used in language rehabilitation for decades, yet controversy remains over its effectiveness and mechanisms of action. Melodic Intonation Therapy (MIT) is the most well-known singing-based therapy; however, speculation surrounds when and how it might improve outcomes in aphasia and other language disorders. While positive treatment effects have been variously attributed to different MIT components, including melody, rhythm, hand-tapping, and the choral nature of the singing, there is uncertainty about the components that are truly necessary and beneficial. Moreover, the mechanisms by which the components operate are not well understood. Within the literature to date, proposed mechanisms can be broadly grouped into four categories: (1) neuroplastic reorganization of language function, (2) activation of the mirror neuron system and multimodal integration, (3) utilization of shared or specific features of music and language, and (4) motivation and mood. In this paper, we review available evidence for each mechanism and propose that these mechanisms are not mutually exclusive, but rather represent different levels of explanation, reflecting the neurobiological, cognitive, and emotional effects of MIT. Thus, instead of competing, each of these mechanisms may contribute to language rehabilitation, with a better understanding of their relative roles and interactions allowing the design of protocols that maximize the effectiveness of singing therapy for aphasia.","container-title":"Frontiers in Human Neuroscience","DOI":"10.3389/fnhum.2014.00401","ISSN":"1662-5161","journalAbbreviation":"Front Hum Neurosci","note":"00028 \nPMID: 24917811\nPMCID: PMC4040885","source":"PubMed Central","title":"Neurobiological, Cognitive, and Emotional Mechanisms in Melodic Intonation Therapy","URL":"https://www.ncbi.nlm.nih.gov/pmc/articles/PMC4040885/","volume":"8","author":[{"family":"Merrett","given":"Dawn L."},{"family":"Peretz","given":"Isabelle"},{"family":"Wilson","given":"Sarah J."}],"accessed":{"date-parts":[["2017",10,26]]},"issued":{"date-parts":[["2014",6,2]]}}}],"schema":"https://github.com/citation-style-language/schema/raw/master/csl-citation.json"} </w:instrText>
      </w:r>
      <w:r w:rsidR="00C15883">
        <w:fldChar w:fldCharType="separate"/>
      </w:r>
      <w:r w:rsidR="007B04BB" w:rsidRPr="007B04BB">
        <w:rPr>
          <w:szCs w:val="24"/>
          <w:vertAlign w:val="superscript"/>
        </w:rPr>
        <w:t>8</w:t>
      </w:r>
      <w:r w:rsidR="00C15883">
        <w:fldChar w:fldCharType="end"/>
      </w:r>
      <w:r w:rsidR="00C15883">
        <w:t>.</w:t>
      </w:r>
    </w:p>
    <w:p w14:paraId="752ABAFF" w14:textId="03B07A14" w:rsidR="003D4279" w:rsidRPr="00DA3672" w:rsidRDefault="003D4279" w:rsidP="001144E1">
      <w:r>
        <w:t>To date</w:t>
      </w:r>
      <w:r w:rsidRPr="00F6186E">
        <w:rPr>
          <w:spacing w:val="2"/>
        </w:rPr>
        <w:t>, randomi</w:t>
      </w:r>
      <w:r>
        <w:rPr>
          <w:spacing w:val="2"/>
        </w:rPr>
        <w:t>s</w:t>
      </w:r>
      <w:r w:rsidRPr="00F6186E">
        <w:rPr>
          <w:spacing w:val="2"/>
        </w:rPr>
        <w:t>ed controlled trial</w:t>
      </w:r>
      <w:r>
        <w:rPr>
          <w:spacing w:val="2"/>
        </w:rPr>
        <w:t xml:space="preserve"> (RCT) data</w:t>
      </w:r>
      <w:r w:rsidRPr="008A6B94">
        <w:t xml:space="preserve"> have confirmed the efficacy of </w:t>
      </w:r>
      <w:r>
        <w:t>MIT</w:t>
      </w:r>
      <w:r w:rsidRPr="008A6B94">
        <w:t xml:space="preserve"> on </w:t>
      </w:r>
      <w:r>
        <w:t xml:space="preserve">validated </w:t>
      </w:r>
      <w:r w:rsidRPr="008A6B94">
        <w:t>outcome</w:t>
      </w:r>
      <w:r>
        <w:t>s</w:t>
      </w:r>
      <w:r w:rsidRPr="008A6B94">
        <w:t xml:space="preserve"> in the </w:t>
      </w:r>
      <w:r w:rsidRPr="008A6B94">
        <w:rPr>
          <w:i/>
        </w:rPr>
        <w:t>late subacute</w:t>
      </w:r>
      <w:r w:rsidRPr="008A6B94">
        <w:t xml:space="preserve"> or </w:t>
      </w:r>
      <w:r w:rsidRPr="008A6B94">
        <w:rPr>
          <w:i/>
        </w:rPr>
        <w:t>consolidation</w:t>
      </w:r>
      <w:r w:rsidRPr="008A6B94">
        <w:t xml:space="preserve"> stage of aphasia</w:t>
      </w:r>
      <w:r>
        <w:t xml:space="preserve"> (</w:t>
      </w:r>
      <w:r w:rsidRPr="00924F32">
        <w:t>i.e.</w:t>
      </w:r>
      <w:r>
        <w:t>,</w:t>
      </w:r>
      <w:r w:rsidRPr="00924F32">
        <w:t xml:space="preserve"> up to 12 months after stroke</w:t>
      </w:r>
      <w:r>
        <w:t>)</w:t>
      </w:r>
      <w:r>
        <w:fldChar w:fldCharType="begin"/>
      </w:r>
      <w:r w:rsidR="007B04BB">
        <w:instrText xml:space="preserve"> ADDIN ZOTERO_ITEM CSL_CITATION {"citationID":"BCZJXJEd","properties":{"formattedCitation":"\\super 9\\nosupersub{}","plainCitation":"9","noteIndex":0},"citationItems":[{"id":4900,"uris":["http://zotero.org/users/7270/items/FCYGBUGX"],"uri":["http://zotero.org/users/7270/items/FCYGBUGX"],"itemData":{"id":4900,"type":"article-journal","abstract":"Background.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M."}],"issued":{"date-parts":[["2014",7,1]]}}}],"schema":"https://github.com/citation-style-language/schema/raw/master/csl-citation.json"} </w:instrText>
      </w:r>
      <w:r>
        <w:fldChar w:fldCharType="separate"/>
      </w:r>
      <w:r w:rsidR="007B04BB" w:rsidRPr="007B04BB">
        <w:rPr>
          <w:szCs w:val="24"/>
          <w:vertAlign w:val="superscript"/>
        </w:rPr>
        <w:t>9</w:t>
      </w:r>
      <w:r>
        <w:fldChar w:fldCharType="end"/>
      </w:r>
      <w:r w:rsidR="000632BE">
        <w:t>,</w:t>
      </w:r>
      <w:r w:rsidRPr="008A6B94">
        <w:t xml:space="preserve"> but not in the </w:t>
      </w:r>
      <w:r w:rsidRPr="008A6B94">
        <w:rPr>
          <w:i/>
        </w:rPr>
        <w:t>chronic</w:t>
      </w:r>
      <w:r w:rsidRPr="008A6B94">
        <w:t xml:space="preserve"> stage of aphasia</w:t>
      </w:r>
      <w:r>
        <w:t xml:space="preserve"> (</w:t>
      </w:r>
      <w:r w:rsidRPr="00924F32">
        <w:t>i.e.</w:t>
      </w:r>
      <w:r>
        <w:t>,</w:t>
      </w:r>
      <w:r w:rsidRPr="00924F32">
        <w:t xml:space="preserve"> more than 6–12 months after stroke</w:t>
      </w:r>
      <w:r>
        <w:t>)</w:t>
      </w:r>
      <w:r>
        <w:fldChar w:fldCharType="begin"/>
      </w:r>
      <w:r w:rsidR="007B04BB">
        <w:instrText xml:space="preserve"> ADDIN ZOTERO_ITEM CSL_CITATION {"citationID":"s8tDmTcB","properties":{"formattedCitation":"\\super 10\\nosupersub{}","plainCitation":"10","noteIndex":0},"citationItems":[{"id":5046,"uris":["http://zotero.org/users/7270/items/U2ST4KSH"],"uri":["http://zotero.org/users/7270/items/U2ST4KSH"],"itemData":{"id":5046,"type":"article-journal","abstract":"Abstract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M."}],"accessed":{"date-parts":[["2019",1,31]]},"issued":{"date-parts":[["2016"]]}}}],"schema":"https://github.com/citation-style-language/schema/raw/master/csl-citation.json"} </w:instrText>
      </w:r>
      <w:r>
        <w:fldChar w:fldCharType="separate"/>
      </w:r>
      <w:r w:rsidR="007B04BB" w:rsidRPr="007B04BB">
        <w:rPr>
          <w:szCs w:val="24"/>
          <w:vertAlign w:val="superscript"/>
        </w:rPr>
        <w:t>10</w:t>
      </w:r>
      <w:r>
        <w:fldChar w:fldCharType="end"/>
      </w:r>
      <w:r>
        <w:t>.</w:t>
      </w:r>
      <w:bookmarkStart w:id="33" w:name="_ujs8ygr5umwz" w:colFirst="0" w:colLast="0"/>
      <w:bookmarkEnd w:id="33"/>
      <w:r w:rsidR="00C15883">
        <w:t xml:space="preserve"> </w:t>
      </w:r>
      <w:r>
        <w:t xml:space="preserve">From a methodological point of view, </w:t>
      </w:r>
      <w:bookmarkStart w:id="34" w:name="_86081l93weis" w:colFirst="0" w:colLast="0"/>
      <w:bookmarkEnd w:id="34"/>
      <w:r>
        <w:t>influences</w:t>
      </w:r>
      <w:r w:rsidRPr="008A6B94">
        <w:t xml:space="preserve"> </w:t>
      </w:r>
      <w:r>
        <w:t>of</w:t>
      </w:r>
      <w:r w:rsidRPr="008A6B94">
        <w:t xml:space="preserve"> spontaneous recovery </w:t>
      </w:r>
      <w:r>
        <w:t>are</w:t>
      </w:r>
      <w:r w:rsidRPr="008A6B94">
        <w:t xml:space="preserve"> generally </w:t>
      </w:r>
      <w:r>
        <w:t xml:space="preserve">lower in </w:t>
      </w:r>
      <w:r w:rsidRPr="008A6B94">
        <w:t xml:space="preserve">the </w:t>
      </w:r>
      <w:r w:rsidRPr="008A6B94">
        <w:rPr>
          <w:i/>
        </w:rPr>
        <w:t>chronic</w:t>
      </w:r>
      <w:r w:rsidRPr="008A6B94">
        <w:t xml:space="preserve"> stage of aphasia</w:t>
      </w:r>
      <w:r>
        <w:t>, as suggested by RCT data</w:t>
      </w:r>
      <w:r>
        <w:fldChar w:fldCharType="begin"/>
      </w:r>
      <w:r w:rsidR="007B04BB">
        <w:instrText xml:space="preserve"> ADDIN ZOTERO_ITEM CSL_CITATION {"citationID":"1pZAfUec","properties":{"formattedCitation":"\\super 11\\nosupersub{}","plainCitation":"11","noteIndex":0},"citationItems":[{"id":13456,"uris":["http://zotero.org/users/7270/items/32PB5CFB"],"uri":["http://zotero.org/users/7270/items/32PB5CFB"],"itemData":{"id":13456,"type":"article-journal","abstract":"Background. Intensive aphasia therapy can improve language functions in chronic aphasia over a short therapy interval of 2-4 weeks. For one intensive method, intensive language-action therapy, beneficial effects are well documented by a range of randomized controlled trials. However, it is unclear to date whether therapy-related improvements are maintained over years. Objective. The current study aimed at investigating long-term stability of ILAT treatment effects over circa 1-2 years (8-30 months). Methods. 38 patients with chronic aphasia participated in ILAT and were re-assessed at a follow-up assessment 8-30 months after treatment, which had been delivered 6-12.5 hours per week for 2-4 weeks. Results. A standardized clinical aphasia battery, the Aachen Aphasia Test, revealed significant improvements with ILAT that were maintained for up to 2.5 years. Improvements were relatively better preserved in comparatively young patients (&lt;60 years). Measures of communicative efficacy confirmed improvements during intensive therapy but showed inconsistent long-term stability effects. Conclusions. The present data indicate that gains resulting from intensive speech-language therapy with ILAT are maintained up to 2.5 years after the end of treatment. We discuss this novel finding in light of a possible move from sparse to intensive therapy regimes in clinical practice.","container-title":"Neurorehabilitation and Neural Repair","DOI":"10.1177/15459683211029235","ISSN":"1552-6844","journalAbbreviation":"Neurorehabil Neural Repair","language":"eng","note":"00000 \nPMID: 34232091","page":"15459683211029235","source":"PubMed","title":"Long-Term Stability of Short-Term Intensive Language-Action Therapy in Chronic Aphasia: A 1-2 year Follow-Up Study","title-short":"Long-Term Stability of Short-Term Intensive Language-Action Therapy in Chronic Aphasia","author":[{"family":"Doppelbauer","given":"Lea"},{"family":"Mohr","given":"Bettina"},{"family":"Dreyer","given":"Felix R."},{"family":"Stahl","given":"Benjamin"},{"family":"Büscher","given":"Verena"},{"family":"Pulvermüller","given":"Friedemann"}],"issued":{"date-parts":[["2021",7,7]]}}}],"schema":"https://github.com/citation-style-language/schema/raw/master/csl-citation.json"} </w:instrText>
      </w:r>
      <w:r>
        <w:fldChar w:fldCharType="separate"/>
      </w:r>
      <w:r w:rsidR="007B04BB" w:rsidRPr="007B04BB">
        <w:rPr>
          <w:szCs w:val="24"/>
          <w:vertAlign w:val="superscript"/>
        </w:rPr>
        <w:t>11</w:t>
      </w:r>
      <w:r>
        <w:fldChar w:fldCharType="end"/>
      </w:r>
      <w:r>
        <w:t xml:space="preserve"> and meta-analyses</w:t>
      </w:r>
      <w:r>
        <w:fldChar w:fldCharType="begin"/>
      </w:r>
      <w:r w:rsidR="007B04BB">
        <w:instrText xml:space="preserve"> ADDIN ZOTERO_ITEM CSL_CITATION {"citationID":"Ydw0iTse","properties":{"formattedCitation":"\\super 12\\nosupersub{}","plainCitation":"12","noteIndex":0},"citationItems":[{"id":13459,"uris":["http://zotero.org/users/7270/items/LF8AGY68"],"uri":["http://zotero.org/users/7270/items/LF8AGY68"],"itemData":{"id":13459,"type":"article-journal","abstract":"BACKGROUND AND PURPOSE: The factors associated with recovery of language domains after stroke remain uncertain. We described recovery of overall-language-ability, auditory comprehension, naming, and functional-communication across participants' age, sex, and aphasia chronicity in a large, multilingual, international aphasia dataset.\nMETHODS: Individual participant data meta-analysis of systematically sourced aphasia datasets described overall-language ability using the Western Aphasia Battery Aphasia-Quotient; auditory comprehension by Aachen Aphasia Test (AAT) Token Test; naming by Boston Naming Test and functional-communication by AAT Spontaneous-Speech Communication subscale. Multivariable analyses regressed absolute score-changes from baseline across language domains onto covariates identified a priori in randomized controlled trials and all study types. Change-from-baseline scores were presented as estimates of means and 95% CIs. Heterogeneity was described using relative variance. Risk of bias was considered at dataset and meta-analysis level.\nRESULTS: Assessments at baseline (median=43.6 weeks poststroke; interquartile range [4-165.1]) and first-follow-up (median=10 weeks from baseline; interquartile range [3-26]) were available for n=943 on overall-language ability, n=1056 on auditory comprehension, n=791 on naming and n=974 on functional-communication. Younger age (&lt;55 years, +15.4 Western Aphasia Battery Aphasia-Quotient points [CI, 10.0-20.9], +6.1 correct on AAT Token Test [CI, 3.2-8.9]; +9.3 Boston Naming Test points [CI, 4.7-13.9]; +0.8 AAT Spontaneous-Speech Communication subscale points [CI, 0.5-1.0]) and enrollment &lt;1 month post-onset (+19.1 Western Aphasia Battery Aphasia-Quotient points [CI, 13.9-24.4]; +5.3 correct on AAT Token Test [CI, 1.7-8.8]; +11.1 Boston Naming Test points [CI, 5.7-16.5]; and +1.1 AAT Spontaneous-Speech Communication subscale point [CI, 0.7-1.4]) conferred the greatest absolute change-from-baseline across each language domain. Improvements in language scores from baseline diminished with increasing age and aphasia chronicity. Data exhibited no significant statistical heterogeneity. Risk-of-bias was low to moderate-low.\nCONCLUSIONS: Earlier intervention for poststroke aphasia was crucial to maximize language recovery across a range of language domains, although recovery continued to be observed to a lesser extent beyond 6 months poststroke.","container-title":"Stroke","DOI":"10.1161/STROKEAHA.120.031162","ISSN":"1524-4628","issue":"5","journalAbbreviation":"Stroke","language":"eng","note":"00000 \nPMID: 33719515\nPMCID: PMC8078126","page":"1778-1787","source":"PubMed","title":"Predictors of Poststroke Aphasia Recovery: A Systematic Review-Informed Individual Participant Data Meta-Analysis","title-short":"Predictors of Poststroke Aphasia Recovery","volume":"52","author":[{"literal":"RELEASE Collaborators"}],"issued":{"date-parts":[["2021",5]]}}}],"schema":"https://github.com/citation-style-language/schema/raw/master/csl-citation.json"} </w:instrText>
      </w:r>
      <w:r>
        <w:fldChar w:fldCharType="separate"/>
      </w:r>
      <w:r w:rsidR="007B04BB" w:rsidRPr="007B04BB">
        <w:rPr>
          <w:szCs w:val="24"/>
          <w:vertAlign w:val="superscript"/>
        </w:rPr>
        <w:t>12</w:t>
      </w:r>
      <w:r>
        <w:fldChar w:fldCharType="end"/>
      </w:r>
      <w:r>
        <w:t>. Therefore, it is important to consider stage of symptoms post-stroke. Moreover</w:t>
      </w:r>
      <w:bookmarkStart w:id="35" w:name="_6lcktcw69mrn" w:colFirst="0" w:colLast="0"/>
      <w:bookmarkEnd w:id="35"/>
      <w:r>
        <w:t>, speech-language therapy seeks to promote performance on untrained items. Consistent with this goal, the present work</w:t>
      </w:r>
      <w:r w:rsidRPr="00DA3672">
        <w:t xml:space="preserve"> </w:t>
      </w:r>
      <w:r>
        <w:t>distinguishes</w:t>
      </w:r>
      <w:r w:rsidRPr="00DA3672">
        <w:t xml:space="preserve"> progress on trained items</w:t>
      </w:r>
      <w:r>
        <w:t>—learning resulting from using the same set of utterances both during treatment and subsequent assessment—from</w:t>
      </w:r>
      <w:r w:rsidRPr="00DA3672">
        <w:t xml:space="preserve"> </w:t>
      </w:r>
      <w:r>
        <w:t xml:space="preserve">the more desirable goal of attaining </w:t>
      </w:r>
      <w:r w:rsidRPr="00DA3672">
        <w:t xml:space="preserve">generalisation </w:t>
      </w:r>
      <w:r>
        <w:t>to</w:t>
      </w:r>
      <w:r w:rsidRPr="00DA3672">
        <w:t xml:space="preserve"> untrained items</w:t>
      </w:r>
      <w:r>
        <w:t>, ideally in the context of everyday communication to ensure ecological validity</w:t>
      </w:r>
      <w:r>
        <w:fldChar w:fldCharType="begin"/>
      </w:r>
      <w:r w:rsidR="007B04BB">
        <w:instrText xml:space="preserve"> ADDIN ZOTERO_ITEM CSL_CITATION {"citationID":"stbUwXX7","properties":{"formattedCitation":"\\super e.g., 13\\nosupersub{}","plainCitation":"e.g., 13","noteIndex":0},"citationItems":[{"id":10093,"uris":["http://zotero.org/users/7270/items/996ASIBS"],"uri":["http://zotero.org/users/7270/items/996ASIBS"],"itemData":{"id":10093,"type":"article-journal","abstract":"The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L."},{"family":"Koster","given":"Ch"},{"family":"Schokker","given":"J."}],"issued":{"date-parts":[["1994",7,1]]}},"prefix":"e.g., "}],"schema":"https://github.com/citation-style-language/schema/raw/master/csl-citation.json"} </w:instrText>
      </w:r>
      <w:r>
        <w:fldChar w:fldCharType="separate"/>
      </w:r>
      <w:r w:rsidR="007B04BB" w:rsidRPr="007B04BB">
        <w:rPr>
          <w:szCs w:val="24"/>
          <w:vertAlign w:val="superscript"/>
        </w:rPr>
        <w:t>e.g., 13</w:t>
      </w:r>
      <w:r>
        <w:fldChar w:fldCharType="end"/>
      </w:r>
      <w:r>
        <w:t>.</w:t>
      </w:r>
      <w:bookmarkStart w:id="36" w:name="_yu8v54yvsya9" w:colFirst="0" w:colLast="0"/>
      <w:bookmarkEnd w:id="36"/>
    </w:p>
    <w:p w14:paraId="0354D222" w14:textId="068CDFB3" w:rsidR="003D4279" w:rsidRPr="00DA3672" w:rsidRDefault="003D4279" w:rsidP="006807CC">
      <w:bookmarkStart w:id="37" w:name="_vlz8v9edu948" w:colFirst="0" w:colLast="0"/>
      <w:bookmarkEnd w:id="37"/>
      <w:r>
        <w:t>So far, there are several s</w:t>
      </w:r>
      <w:r w:rsidRPr="00DA3672">
        <w:t xml:space="preserve">ystematic reviews </w:t>
      </w:r>
      <w:r>
        <w:t>on</w:t>
      </w:r>
      <w:r w:rsidRPr="00DA3672">
        <w:t xml:space="preserve"> MIT</w:t>
      </w:r>
      <w:r>
        <w:fldChar w:fldCharType="begin"/>
      </w:r>
      <w:r w:rsidR="007B04BB">
        <w:instrText xml:space="preserve"> ADDIN ZOTERO_ITEM CSL_CITATION {"citationID":"bLtKtJRD","properties":{"formattedCitation":"\\super e.g., 14,15\\nosupersub{}","plainCitation":"e.g., 14,15","noteIndex":0},"citationItems":[{"id":4925,"uris":["http://zotero.org/users/7270/items/6GTDZFB5"],"uri":["http://zotero.org/users/7270/items/6GTDZFB5"],"itemData":{"id":4925,"type":"article-journal","abstract":"van der Meulen I, van de Sandt-Koenderman ME, Ribbers GM. Melodic Intonation Therapy: present controversies and future opportunities. This article describes the state of the art of Melodic Intonation Therapy (MIT), a structured aphasia therapy program using the melodic aspects of language (intonation, rhythm, and stress) to improve language production. MIT was developed in the 1970s and is still used worldwide. Nevertheless, we argue that many questions crucial for the clinical application of MIT are still unanswered. First, a review of MIT effect studies is presented showing that evidence from well-designed group studies is still lacking. It is also unclear which aspects of MIT contribute most to its therapeutic effect and which underlying neural mechanisms are involved. Two cases are presented illustrating unsolved questions concerning MIT in clinical practice, such as candidacy and the best timing of this therapy.","collection-title":"Rehabilitation of Neurological Language Disorders","container-title":"Archives of Physical Medicine and Rehabilitation","DOI":"10.1016/j.apmr.2011.05.029","ISSN":"0003-9993","issue":"1, Supplement","journalAbbreviation":"Archives of Physical Medicine and Rehabilitation","note":"00000","page":"S46-S52","source":"ScienceDirect","title":"Melodic Intonation Therapy: Present Controversies and Future Opportunities","title-short":"Melodic Intonation Therapy","volume":"93","author":[{"family":"Meulen","given":"Ineke","non-dropping-particle":"van der"},{"family":"Sandt-Koenderman","given":"Mieke E.","non-dropping-particle":"van de"},{"family":"Ribbers","given":"Gerard M."}],"issued":{"date-parts":[["2012",1,1]]}},"prefix":"e.g.,"},{"id":4920,"uris":["http://zotero.org/users/7270/items/VNSHMAMU"],"uri":["http://zotero.org/users/7270/items/VNSHMAMU"],"itemData":{"id":4920,"type":"article-journal","abstract":"We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schema":"https://github.com/citation-style-language/schema/raw/master/csl-citation.json"} </w:instrText>
      </w:r>
      <w:r>
        <w:fldChar w:fldCharType="separate"/>
      </w:r>
      <w:r w:rsidR="007B04BB" w:rsidRPr="007B04BB">
        <w:rPr>
          <w:szCs w:val="24"/>
          <w:vertAlign w:val="superscript"/>
        </w:rPr>
        <w:t>e.g., 14,15</w:t>
      </w:r>
      <w:r>
        <w:fldChar w:fldCharType="end"/>
      </w:r>
      <w:r w:rsidRPr="00DA3672">
        <w:t xml:space="preserve"> </w:t>
      </w:r>
      <w:r>
        <w:t>and</w:t>
      </w:r>
      <w:r w:rsidRPr="00DA3672">
        <w:t xml:space="preserve"> two meta-analyses</w:t>
      </w:r>
      <w:r>
        <w:fldChar w:fldCharType="begin"/>
      </w:r>
      <w:r w:rsidR="007B04BB">
        <w:instrText xml:space="preserve"> ADDIN ZOTERO_ITEM CSL_CITATION {"citationID":"M69ApoSc","properties":{"formattedCitation":"\\super 16,17\\nosupersub{}","plainCitation":"16,17","noteIndex":0},"citationItems":[{"id":5110,"uris":["http://zotero.org/users/7270/items/SIJZ3F8M"],"uri":["http://zotero.org/users/7270/items/SIJZ3F8M"],"itemData":{"id":5110,"type":"article-journal","container-title":"Cochrane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id":9113,"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007B04BB" w:rsidRPr="007B04BB">
        <w:rPr>
          <w:szCs w:val="24"/>
          <w:vertAlign w:val="superscript"/>
        </w:rPr>
        <w:t>16,17</w:t>
      </w:r>
      <w:r>
        <w:fldChar w:fldCharType="end"/>
      </w:r>
      <w:r w:rsidRPr="00DA3672">
        <w:t xml:space="preserve">. </w:t>
      </w:r>
      <w:r>
        <w:t xml:space="preserve">These meta-analyses reflect a relatively limited amount of </w:t>
      </w:r>
      <w:r w:rsidRPr="00DA3672">
        <w:t>RCT</w:t>
      </w:r>
      <w:r>
        <w:t xml:space="preserve"> data</w:t>
      </w:r>
      <w:r>
        <w:fldChar w:fldCharType="begin"/>
      </w:r>
      <w:r w:rsidR="007B04BB">
        <w:instrText xml:space="preserve"> ADDIN ZOTERO_ITEM CSL_CITATION {"citationID":"CsAdK6MI","properties":{"formattedCitation":"\\super 16\\nosupersub{}","plainCitation":"16","noteIndex":0},"citationItems":[{"id":5110,"uris":["http://zotero.org/users/7270/items/SIJZ3F8M"],"uri":["http://zotero.org/users/7270/items/SIJZ3F8M"],"itemData":{"id":5110,"type":"article-journal","container-title":"Cochrane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schema":"https://github.com/citation-style-language/schema/raw/master/csl-citation.json"} </w:instrText>
      </w:r>
      <w:r>
        <w:fldChar w:fldCharType="separate"/>
      </w:r>
      <w:r w:rsidR="007B04BB" w:rsidRPr="007B04BB">
        <w:rPr>
          <w:szCs w:val="24"/>
          <w:vertAlign w:val="superscript"/>
        </w:rPr>
        <w:t>16</w:t>
      </w:r>
      <w:r>
        <w:fldChar w:fldCharType="end"/>
      </w:r>
      <w:r>
        <w:t xml:space="preserve"> or</w:t>
      </w:r>
      <w:r w:rsidRPr="00DA3672">
        <w:t xml:space="preserve"> dichotomise post-treatment improvement</w:t>
      </w:r>
      <w:r>
        <w:t xml:space="preserve"> in a way that prevents specific estimates of</w:t>
      </w:r>
      <w:r w:rsidRPr="00586237">
        <w:t xml:space="preserve"> </w:t>
      </w:r>
      <w:r>
        <w:t>effect size</w:t>
      </w:r>
      <w:r>
        <w:fldChar w:fldCharType="begin"/>
      </w:r>
      <w:r w:rsidR="007B04BB">
        <w:instrText xml:space="preserve"> ADDIN ZOTERO_ITEM CSL_CITATION {"citationID":"9URkeIzw","properties":{"formattedCitation":"\\super 17\\nosupersub{}","plainCitation":"17","noteIndex":0},"citationItems":[{"id":9113,"uris":["http://zotero.org/users/7270/items/UI5XF4BF"],"uri":["http://zotero.org/users/7270/items/UI5XF4BF"],"itemData":{"id":9113,"type":"article-journal","abstract":"Background: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007B04BB" w:rsidRPr="007B04BB">
        <w:rPr>
          <w:szCs w:val="24"/>
          <w:vertAlign w:val="superscript"/>
        </w:rPr>
        <w:t>17</w:t>
      </w:r>
      <w:r>
        <w:fldChar w:fldCharType="end"/>
      </w:r>
      <w:r w:rsidRPr="00DA3672">
        <w:t>.</w:t>
      </w:r>
      <w:r>
        <w:t xml:space="preserve"> </w:t>
      </w:r>
      <w:r w:rsidRPr="00DA3672">
        <w:t xml:space="preserve">Given the substantial burden of disease associated with aphasia, the present meta-analysis attempts to </w:t>
      </w:r>
      <w:r>
        <w:t>provide</w:t>
      </w:r>
      <w:r w:rsidRPr="00DA3672">
        <w:t xml:space="preserve"> a deeper understanding about the </w:t>
      </w:r>
      <w:r>
        <w:t>potential</w:t>
      </w:r>
      <w:r w:rsidRPr="00DA3672">
        <w:t xml:space="preserve"> and limitations of MIT.</w:t>
      </w:r>
      <w:r>
        <w:t xml:space="preserve"> To achieve this goal, the current analyses synthesise available studies on MIT to address five</w:t>
      </w:r>
      <w:r w:rsidRPr="00DA3672">
        <w:t xml:space="preserve"> research questions</w:t>
      </w:r>
      <w:r w:rsidR="00626D8A">
        <w:t>, namely how</w:t>
      </w:r>
      <w:r w:rsidR="00626D8A" w:rsidRPr="00626D8A">
        <w:t xml:space="preserve"> </w:t>
      </w:r>
      <w:r w:rsidR="00626D8A">
        <w:t xml:space="preserve">the </w:t>
      </w:r>
      <w:r w:rsidR="00626D8A" w:rsidRPr="00483D6F">
        <w:t>effect size</w:t>
      </w:r>
      <w:r w:rsidR="00626D8A">
        <w:t xml:space="preserve"> of MIT is systematically altered by</w:t>
      </w:r>
      <w:r>
        <w:t>:</w:t>
      </w:r>
    </w:p>
    <w:p w14:paraId="680E21D0" w14:textId="016D24F8" w:rsidR="003D4279" w:rsidRDefault="003D4279" w:rsidP="007C40A7">
      <w:pPr>
        <w:numPr>
          <w:ilvl w:val="0"/>
          <w:numId w:val="3"/>
        </w:numPr>
        <w:spacing w:before="80"/>
        <w:ind w:left="1412" w:hanging="357"/>
      </w:pPr>
      <w:r>
        <w:rPr>
          <w:b/>
        </w:rPr>
        <w:t>Psychometric quality</w:t>
      </w:r>
      <w:r w:rsidRPr="00A4038D">
        <w:rPr>
          <w:b/>
        </w:rPr>
        <w:t xml:space="preserve"> of outcomes</w:t>
      </w:r>
      <w:r w:rsidR="00626D8A" w:rsidRPr="009A1858">
        <w:rPr>
          <w:bCs/>
        </w:rPr>
        <w:t>:</w:t>
      </w:r>
      <w:r>
        <w:t xml:space="preserve"> use of</w:t>
      </w:r>
      <w:r w:rsidRPr="00483D6F">
        <w:t xml:space="preserve"> validated </w:t>
      </w:r>
      <w:r w:rsidR="004F1CAC" w:rsidRPr="004F1CAC">
        <w:rPr>
          <w:iCs/>
        </w:rPr>
        <w:t>vs</w:t>
      </w:r>
      <w:r w:rsidR="00842B19">
        <w:rPr>
          <w:iCs/>
        </w:rPr>
        <w:t>.</w:t>
      </w:r>
      <w:r w:rsidRPr="00483D6F">
        <w:t xml:space="preserve"> </w:t>
      </w:r>
      <w:r>
        <w:t>unval</w:t>
      </w:r>
      <w:r w:rsidRPr="00483D6F">
        <w:t xml:space="preserve">idated </w:t>
      </w:r>
      <w:r w:rsidR="00200BE2">
        <w:t xml:space="preserve">tests in </w:t>
      </w:r>
      <w:r w:rsidRPr="00483D6F">
        <w:t>outcome</w:t>
      </w:r>
      <w:r w:rsidR="00842B19">
        <w:t xml:space="preserve"> measure</w:t>
      </w:r>
      <w:r w:rsidRPr="00483D6F">
        <w:t>s</w:t>
      </w:r>
      <w:r w:rsidR="009A1858">
        <w:t>;</w:t>
      </w:r>
    </w:p>
    <w:p w14:paraId="01342300" w14:textId="5C831BD6" w:rsidR="003D4279" w:rsidRDefault="003D4279" w:rsidP="006C7EE8">
      <w:pPr>
        <w:numPr>
          <w:ilvl w:val="0"/>
          <w:numId w:val="3"/>
        </w:numPr>
        <w:spacing w:before="80"/>
        <w:ind w:left="1412" w:hanging="357"/>
      </w:pPr>
      <w:r>
        <w:rPr>
          <w:b/>
        </w:rPr>
        <w:t>Experimental</w:t>
      </w:r>
      <w:r w:rsidRPr="00DA3672">
        <w:rPr>
          <w:b/>
        </w:rPr>
        <w:t xml:space="preserve"> design</w:t>
      </w:r>
      <w:r w:rsidR="00626D8A" w:rsidRPr="009A1858">
        <w:rPr>
          <w:bCs/>
        </w:rPr>
        <w:t>:</w:t>
      </w:r>
      <w:r w:rsidRPr="00DA3672">
        <w:t xml:space="preserve"> RCT </w:t>
      </w:r>
      <w:r w:rsidR="00626D8A">
        <w:t>vs</w:t>
      </w:r>
      <w:r w:rsidR="00842B19">
        <w:t>.</w:t>
      </w:r>
      <w:r w:rsidRPr="00DA3672">
        <w:t xml:space="preserve"> non-RCT</w:t>
      </w:r>
      <w:r>
        <w:t xml:space="preserve"> </w:t>
      </w:r>
      <w:r w:rsidR="00842B19">
        <w:t>studies</w:t>
      </w:r>
      <w:r w:rsidR="009A1858">
        <w:t>;</w:t>
      </w:r>
    </w:p>
    <w:p w14:paraId="482F79D6" w14:textId="03C3BED4" w:rsidR="003D4279" w:rsidRPr="001A110F" w:rsidRDefault="00C751A5">
      <w:pPr>
        <w:numPr>
          <w:ilvl w:val="0"/>
          <w:numId w:val="3"/>
        </w:numPr>
        <w:ind w:left="1417"/>
      </w:pPr>
      <w:r w:rsidRPr="00C751A5">
        <w:rPr>
          <w:b/>
          <w:bCs/>
        </w:rPr>
        <w:t xml:space="preserve">Confound by </w:t>
      </w:r>
      <w:r>
        <w:rPr>
          <w:b/>
          <w:bCs/>
        </w:rPr>
        <w:t>s</w:t>
      </w:r>
      <w:r w:rsidR="003D4279" w:rsidRPr="00626D8A">
        <w:rPr>
          <w:b/>
          <w:bCs/>
        </w:rPr>
        <w:t>pontaneous recovery</w:t>
      </w:r>
      <w:r w:rsidRPr="00C751A5">
        <w:t>, decreasing with number of months post-onset of stroke (MPO);</w:t>
      </w:r>
    </w:p>
    <w:p w14:paraId="6061E17B" w14:textId="408DD78E" w:rsidR="003D4279" w:rsidRPr="001A110F" w:rsidRDefault="00200BE2" w:rsidP="00595AA3">
      <w:pPr>
        <w:numPr>
          <w:ilvl w:val="0"/>
          <w:numId w:val="3"/>
        </w:numPr>
        <w:ind w:left="1417"/>
      </w:pPr>
      <w:r>
        <w:rPr>
          <w:b/>
        </w:rPr>
        <w:t>Variance</w:t>
      </w:r>
      <w:r w:rsidR="009A1858">
        <w:rPr>
          <w:b/>
        </w:rPr>
        <w:t xml:space="preserve"> in</w:t>
      </w:r>
      <w:r w:rsidR="003D4279" w:rsidRPr="001A110F">
        <w:rPr>
          <w:b/>
        </w:rPr>
        <w:t xml:space="preserve"> protocol</w:t>
      </w:r>
      <w:r w:rsidR="009A1858" w:rsidRPr="009A1858">
        <w:rPr>
          <w:bCs/>
        </w:rPr>
        <w:t xml:space="preserve">: original </w:t>
      </w:r>
      <w:r>
        <w:rPr>
          <w:bCs/>
        </w:rPr>
        <w:t xml:space="preserve">vs. slightly </w:t>
      </w:r>
      <w:r w:rsidRPr="009A1858">
        <w:rPr>
          <w:bCs/>
        </w:rPr>
        <w:t xml:space="preserve">modified </w:t>
      </w:r>
      <w:r>
        <w:rPr>
          <w:bCs/>
        </w:rPr>
        <w:t>MIT variants</w:t>
      </w:r>
      <w:r w:rsidR="009A1858">
        <w:rPr>
          <w:bCs/>
        </w:rPr>
        <w:t>;</w:t>
      </w:r>
    </w:p>
    <w:p w14:paraId="26140FB7" w14:textId="68E24623" w:rsidR="003D4279" w:rsidRPr="001A110F" w:rsidRDefault="00200BE2" w:rsidP="00762219">
      <w:pPr>
        <w:numPr>
          <w:ilvl w:val="0"/>
          <w:numId w:val="3"/>
        </w:numPr>
        <w:ind w:left="1417"/>
      </w:pPr>
      <w:r w:rsidRPr="00200BE2">
        <w:rPr>
          <w:b/>
        </w:rPr>
        <w:t>Degree of generalisability</w:t>
      </w:r>
      <w:r w:rsidRPr="00200BE2">
        <w:rPr>
          <w:bCs/>
        </w:rPr>
        <w:t>: performance on trained vs. untrained items</w:t>
      </w:r>
      <w:r w:rsidR="009A1858">
        <w:t>.</w:t>
      </w:r>
    </w:p>
    <w:p w14:paraId="6AABA5C3" w14:textId="77777777" w:rsidR="003D4279" w:rsidRPr="00DA3672" w:rsidRDefault="003D4279" w:rsidP="0096096E">
      <w:pPr>
        <w:pStyle w:val="Heading1"/>
      </w:pPr>
      <w:bookmarkStart w:id="38" w:name="_8juvetbw9f48" w:colFirst="0" w:colLast="0"/>
      <w:bookmarkEnd w:id="38"/>
      <w:r w:rsidRPr="00DA3672">
        <w:t>Methods</w:t>
      </w:r>
    </w:p>
    <w:p w14:paraId="56031237" w14:textId="77777777" w:rsidR="003D4279" w:rsidRPr="00DA3672" w:rsidRDefault="003D4279" w:rsidP="00B65411">
      <w:pPr>
        <w:pStyle w:val="Heading2"/>
      </w:pPr>
      <w:bookmarkStart w:id="39" w:name="_2xk47jdnt9fi" w:colFirst="0" w:colLast="0"/>
      <w:bookmarkStart w:id="40" w:name="_Ref77265200"/>
      <w:bookmarkEnd w:id="39"/>
      <w:r>
        <w:t xml:space="preserve">Eligibility </w:t>
      </w:r>
      <w:r w:rsidRPr="00DA3672">
        <w:t>criteria</w:t>
      </w:r>
      <w:bookmarkEnd w:id="40"/>
    </w:p>
    <w:p w14:paraId="4EDEA2CB" w14:textId="77777777" w:rsidR="003D4279" w:rsidRDefault="003D4279" w:rsidP="00FD4075">
      <w:bookmarkStart w:id="41" w:name="_byydop2148np" w:colFirst="0" w:colLast="0"/>
      <w:bookmarkStart w:id="42" w:name="_Hlk80266910"/>
      <w:bookmarkEnd w:id="41"/>
      <w:r>
        <w:t xml:space="preserve">We defined the following basic </w:t>
      </w:r>
      <w:r w:rsidRPr="00D7438E">
        <w:rPr>
          <w:b/>
        </w:rPr>
        <w:t>inclusion criteria</w:t>
      </w:r>
      <w:r>
        <w:t xml:space="preserve"> for studies to be considered for the present meta-analysis:</w:t>
      </w:r>
    </w:p>
    <w:p w14:paraId="4E182547" w14:textId="77777777" w:rsidR="003D4279" w:rsidRDefault="003D4279" w:rsidP="00B65411">
      <w:pPr>
        <w:pStyle w:val="ListParagraph"/>
        <w:numPr>
          <w:ilvl w:val="0"/>
          <w:numId w:val="27"/>
        </w:numPr>
      </w:pPr>
      <w:r>
        <w:t xml:space="preserve">empirical study that </w:t>
      </w:r>
      <w:r w:rsidRPr="00DA3672">
        <w:t>administered MIT</w:t>
      </w:r>
      <w:r>
        <w:t xml:space="preserve"> to </w:t>
      </w:r>
      <w:r w:rsidRPr="00DA3672">
        <w:t xml:space="preserve">adult </w:t>
      </w:r>
      <w:r>
        <w:t xml:space="preserve">individuals </w:t>
      </w:r>
      <w:r w:rsidRPr="008238FE">
        <w:t xml:space="preserve">(age 18 or over) </w:t>
      </w:r>
      <w:r>
        <w:t>with aphasia, with or without a control group;</w:t>
      </w:r>
    </w:p>
    <w:p w14:paraId="0F5B0557" w14:textId="57098901" w:rsidR="003D4279" w:rsidRDefault="003D4279" w:rsidP="00B65411">
      <w:pPr>
        <w:pStyle w:val="ListParagraph"/>
        <w:numPr>
          <w:ilvl w:val="0"/>
          <w:numId w:val="27"/>
        </w:numPr>
      </w:pPr>
      <w:r>
        <w:t xml:space="preserve">language-related outcomes in </w:t>
      </w:r>
      <w:r w:rsidRPr="00DA3672">
        <w:t>pre</w:t>
      </w:r>
      <w:r>
        <w:t>-</w:t>
      </w:r>
      <w:r w:rsidRPr="00DA3672">
        <w:t>post</w:t>
      </w:r>
      <w:r>
        <w:t xml:space="preserve"> assessment</w:t>
      </w:r>
      <w:r w:rsidR="003830A7">
        <w:t>.</w:t>
      </w:r>
    </w:p>
    <w:p w14:paraId="409CD8F1" w14:textId="77777777" w:rsidR="003D4279" w:rsidRPr="00DA3672" w:rsidRDefault="003D4279" w:rsidP="00B65411">
      <w:r>
        <w:lastRenderedPageBreak/>
        <w:t>W</w:t>
      </w:r>
      <w:r w:rsidRPr="00DA3672">
        <w:t>e chose to include</w:t>
      </w:r>
      <w:r>
        <w:t xml:space="preserve"> </w:t>
      </w:r>
      <w:r w:rsidRPr="00DA3672">
        <w:t xml:space="preserve">case </w:t>
      </w:r>
      <w:r>
        <w:t>reports with</w:t>
      </w:r>
      <w:r w:rsidRPr="00871CD0">
        <w:t xml:space="preserve"> individual patient data</w:t>
      </w:r>
      <w:r>
        <w:t xml:space="preserve"> (IPD) to increase the pool of evidence. To determine the influence of experimental design on treatment outcome, we </w:t>
      </w:r>
      <w:r w:rsidRPr="00DA3672">
        <w:t>analy</w:t>
      </w:r>
      <w:r>
        <w:t>sed</w:t>
      </w:r>
      <w:r w:rsidRPr="00DA3672">
        <w:t xml:space="preserve"> </w:t>
      </w:r>
      <w:r>
        <w:t xml:space="preserve">RCT and non-RCT studies </w:t>
      </w:r>
      <w:r w:rsidRPr="00DA3672">
        <w:t>separately and comparatively.</w:t>
      </w:r>
    </w:p>
    <w:p w14:paraId="5C3B6233" w14:textId="43FFC982" w:rsidR="003D4279" w:rsidRPr="00DA3672" w:rsidRDefault="003D4279" w:rsidP="00B65411">
      <w:bookmarkStart w:id="43" w:name="_e3j09sq1dkrn" w:colFirst="0" w:colLast="0"/>
      <w:bookmarkEnd w:id="43"/>
      <w:r>
        <w:t xml:space="preserve">After removal of </w:t>
      </w:r>
      <w:r w:rsidRPr="00DA3672">
        <w:t>duplicate</w:t>
      </w:r>
      <w:r>
        <w:t xml:space="preserve"> items (see </w:t>
      </w:r>
      <w:r w:rsidR="00851C9D">
        <w:t xml:space="preserve">section </w:t>
      </w:r>
      <w:r w:rsidR="000B6964">
        <w:t xml:space="preserve">1 </w:t>
      </w:r>
      <w:r>
        <w:t>in the</w:t>
      </w:r>
      <w:r w:rsidR="006E4E5F">
        <w:t xml:space="preserve"> online</w:t>
      </w:r>
      <w:r>
        <w:t xml:space="preserve"> Supplementary Materials), the following </w:t>
      </w:r>
      <w:r w:rsidRPr="00D7438E">
        <w:rPr>
          <w:b/>
        </w:rPr>
        <w:t>exclusion criteria</w:t>
      </w:r>
      <w:r>
        <w:t xml:space="preserve"> were applied to remaining</w:t>
      </w:r>
      <w:r w:rsidRPr="004E2D45">
        <w:t xml:space="preserve"> </w:t>
      </w:r>
      <w:r>
        <w:t>studies:</w:t>
      </w:r>
    </w:p>
    <w:p w14:paraId="6D3337C2" w14:textId="3DB38396" w:rsidR="003D4279" w:rsidRPr="006D3B3B" w:rsidRDefault="003D4279" w:rsidP="00B65411">
      <w:pPr>
        <w:pStyle w:val="ListParagraph"/>
        <w:numPr>
          <w:ilvl w:val="0"/>
          <w:numId w:val="15"/>
        </w:numPr>
      </w:pPr>
      <w:r>
        <w:t>s</w:t>
      </w:r>
      <w:r w:rsidRPr="00DA3672">
        <w:t>ubstantial variation from original MIT protocol</w:t>
      </w:r>
      <w:r>
        <w:fldChar w:fldCharType="begin"/>
      </w:r>
      <w:r w:rsidR="007B04BB">
        <w:instrText xml:space="preserve"> ADDIN ZOTERO_ITEM CSL_CITATION {"citationID":"ssWTWdJ8","properties":{"formattedCitation":"\\super 3\\nosupersub{}","plainCitation":"3","noteIndex":0},"citationItems":[{"id":4849,"uris":["http://zotero.org/users/7270/items/KAWPME3D"],"uri":["http://zotero.org/users/7270/items/KAWPME3D"],"itemData":{"id":4849,"type":"article-journal","container-title":"Archives of Neurology","DOI":"10.1001/archneur.1973.00490260074018","ISSN":"0003-9942","issue":"2","language":"en","note":"00591","page":"130-131","source":"Crossref","title":"Melodic Intonation Therapy for Aphasia","volume":"29","author":[{"family":"Albert","given":"M. L."},{"family":"Sparks","given":"R. W."},{"family":"Helm","given":"N. A."}],"issued":{"date-parts":[["1973",8,1]]}}}],"schema":"https://github.com/citation-style-language/schema/raw/master/csl-citation.json"} </w:instrText>
      </w:r>
      <w:r>
        <w:fldChar w:fldCharType="separate"/>
      </w:r>
      <w:r w:rsidR="007B04BB" w:rsidRPr="007B04BB">
        <w:rPr>
          <w:szCs w:val="24"/>
          <w:vertAlign w:val="superscript"/>
        </w:rPr>
        <w:t>3</w:t>
      </w:r>
      <w:r>
        <w:fldChar w:fldCharType="end"/>
      </w:r>
      <w:r>
        <w:t>. W</w:t>
      </w:r>
      <w:r w:rsidRPr="00DA3672">
        <w:t xml:space="preserve">e accepted </w:t>
      </w:r>
      <w:r w:rsidRPr="00EA064B">
        <w:rPr>
          <w:i/>
        </w:rPr>
        <w:t>minor</w:t>
      </w:r>
      <w:r>
        <w:t xml:space="preserve"> changes</w:t>
      </w:r>
      <w:r w:rsidRPr="00DA3672">
        <w:t xml:space="preserve"> </w:t>
      </w:r>
      <w:r>
        <w:t>to</w:t>
      </w:r>
      <w:r w:rsidRPr="00DA3672">
        <w:t xml:space="preserve"> th</w:t>
      </w:r>
      <w:r>
        <w:t>e MIT</w:t>
      </w:r>
      <w:r w:rsidRPr="00DA3672">
        <w:t xml:space="preserve"> protocol</w:t>
      </w:r>
      <w:r>
        <w:t xml:space="preserve"> (</w:t>
      </w:r>
      <w:r w:rsidRPr="00DA3672">
        <w:t xml:space="preserve">and examined the effect </w:t>
      </w:r>
      <w:r>
        <w:t xml:space="preserve">of the </w:t>
      </w:r>
      <w:r w:rsidRPr="00DA3672">
        <w:t>categorical variable</w:t>
      </w:r>
      <w:r>
        <w:t xml:space="preserve">: </w:t>
      </w:r>
      <w:r w:rsidRPr="00DA3672">
        <w:t xml:space="preserve">original </w:t>
      </w:r>
      <w:r w:rsidRPr="002A1A74">
        <w:rPr>
          <w:i/>
        </w:rPr>
        <w:t>versus</w:t>
      </w:r>
      <w:r w:rsidRPr="00DA3672">
        <w:t xml:space="preserve"> modified MIT)</w:t>
      </w:r>
      <w:r>
        <w:t>, as long as the protocol met all of the following features:</w:t>
      </w:r>
    </w:p>
    <w:p w14:paraId="60EF09A2" w14:textId="77777777" w:rsidR="003D4279" w:rsidRPr="00DA3672" w:rsidRDefault="003D4279" w:rsidP="00B65411">
      <w:pPr>
        <w:pStyle w:val="ListParagraph"/>
        <w:numPr>
          <w:ilvl w:val="2"/>
          <w:numId w:val="15"/>
        </w:numPr>
      </w:pPr>
      <w:r>
        <w:t>melody-based vocal expression;</w:t>
      </w:r>
    </w:p>
    <w:p w14:paraId="4D5164F1" w14:textId="77777777" w:rsidR="003D4279" w:rsidRDefault="003D4279" w:rsidP="00C34A79">
      <w:pPr>
        <w:pStyle w:val="ListParagraph"/>
        <w:numPr>
          <w:ilvl w:val="2"/>
          <w:numId w:val="15"/>
        </w:numPr>
      </w:pPr>
      <w:r w:rsidRPr="00DA3672">
        <w:t xml:space="preserve">some </w:t>
      </w:r>
      <w:r>
        <w:t>form of</w:t>
      </w:r>
      <w:r w:rsidRPr="00DA3672">
        <w:t xml:space="preserve"> </w:t>
      </w:r>
      <w:r>
        <w:t xml:space="preserve">rhythmic pacing (e.g., left-hand </w:t>
      </w:r>
      <w:r w:rsidRPr="00DA3672">
        <w:t>tapping</w:t>
      </w:r>
      <w:r>
        <w:t>);</w:t>
      </w:r>
    </w:p>
    <w:p w14:paraId="469A4A44" w14:textId="77777777" w:rsidR="003D4279" w:rsidRPr="00DA3672" w:rsidRDefault="003D4279" w:rsidP="00B65411">
      <w:pPr>
        <w:pStyle w:val="ListParagraph"/>
        <w:numPr>
          <w:ilvl w:val="2"/>
          <w:numId w:val="15"/>
        </w:numPr>
      </w:pPr>
      <w:r>
        <w:t>use of verbal utterances known from everyday communicative interaction;</w:t>
      </w:r>
    </w:p>
    <w:p w14:paraId="281FEEF1" w14:textId="77777777" w:rsidR="003D4279" w:rsidRPr="00F35E7F" w:rsidRDefault="003D4279" w:rsidP="00B65411">
      <w:pPr>
        <w:pStyle w:val="ListParagraph"/>
        <w:numPr>
          <w:ilvl w:val="0"/>
          <w:numId w:val="15"/>
        </w:numPr>
      </w:pPr>
      <w:r>
        <w:t>unval</w:t>
      </w:r>
      <w:r w:rsidRPr="00DA3672">
        <w:t xml:space="preserve">idated </w:t>
      </w:r>
      <w:r>
        <w:t>outcome measures; no published or otherwise accessible validation study for the particular test battery. Exception: if a study included both trained and untrained items for an unvalidated measure, we included it to determine the degree of generalisation by comparing performance on trained and untrained items;</w:t>
      </w:r>
    </w:p>
    <w:p w14:paraId="6C1E5E07" w14:textId="0DEFEBB9" w:rsidR="003D4279" w:rsidRDefault="003D4279" w:rsidP="00A604A7">
      <w:pPr>
        <w:pStyle w:val="ListParagraph"/>
        <w:numPr>
          <w:ilvl w:val="0"/>
          <w:numId w:val="15"/>
        </w:numPr>
      </w:pPr>
      <w:r>
        <w:t>o</w:t>
      </w:r>
      <w:r w:rsidRPr="00DA3672">
        <w:t>ther essential data not reported and</w:t>
      </w:r>
      <w:r>
        <w:t xml:space="preserve"> </w:t>
      </w:r>
      <w:r w:rsidRPr="00DA3672">
        <w:t>/</w:t>
      </w:r>
      <w:r>
        <w:t xml:space="preserve"> </w:t>
      </w:r>
      <w:r w:rsidRPr="00DA3672">
        <w:t>or not retrievable</w:t>
      </w:r>
      <w:r>
        <w:t>, even</w:t>
      </w:r>
      <w:r w:rsidRPr="00DA3672">
        <w:t xml:space="preserve"> after contacting the authors</w:t>
      </w:r>
      <w:r>
        <w:t xml:space="preserve"> </w:t>
      </w:r>
      <w:r w:rsidRPr="00EB6020">
        <w:t>(e.g., no sample size or standard error, insufficient information to compute an effect size)</w:t>
      </w:r>
      <w:r w:rsidR="003830A7">
        <w:t>;</w:t>
      </w:r>
    </w:p>
    <w:p w14:paraId="4832C83C" w14:textId="38E1097E" w:rsidR="003830A7" w:rsidRPr="003830A7" w:rsidRDefault="003830A7" w:rsidP="003830A7">
      <w:pPr>
        <w:pStyle w:val="ListParagraph"/>
        <w:numPr>
          <w:ilvl w:val="0"/>
          <w:numId w:val="15"/>
        </w:numPr>
      </w:pPr>
      <w:r>
        <w:t>publication</w:t>
      </w:r>
      <w:r w:rsidRPr="00DA3672">
        <w:t xml:space="preserve"> </w:t>
      </w:r>
      <w:r>
        <w:t>in</w:t>
      </w:r>
      <w:r w:rsidRPr="00DA3672">
        <w:t xml:space="preserve"> </w:t>
      </w:r>
      <w:r>
        <w:t>non-</w:t>
      </w:r>
      <w:r w:rsidRPr="00DA3672">
        <w:t>peer</w:t>
      </w:r>
      <w:r>
        <w:t>-</w:t>
      </w:r>
      <w:r w:rsidRPr="00DA3672">
        <w:t xml:space="preserve">reviewed </w:t>
      </w:r>
      <w:r>
        <w:t xml:space="preserve">or predatory </w:t>
      </w:r>
      <w:r w:rsidRPr="00DA3672">
        <w:t>journal</w:t>
      </w:r>
      <w:r>
        <w:t>.</w:t>
      </w:r>
    </w:p>
    <w:bookmarkEnd w:id="42"/>
    <w:p w14:paraId="640A2183" w14:textId="75DF3E35" w:rsidR="003D4279" w:rsidRPr="00780059" w:rsidRDefault="00E74208" w:rsidP="00B65411">
      <w:r w:rsidRPr="00E74208">
        <w:t xml:space="preserve">Taken together, the included studies comprise </w:t>
      </w:r>
      <w:r>
        <w:t>129</w:t>
      </w:r>
      <w:r w:rsidRPr="00E74208">
        <w:t xml:space="preserve"> patients </w:t>
      </w:r>
      <w:r>
        <w:t>(59 in</w:t>
      </w:r>
      <w:r w:rsidRPr="00E74208">
        <w:t xml:space="preserve"> </w:t>
      </w:r>
      <w:r>
        <w:t xml:space="preserve">RCTs; 70 in IPDs) </w:t>
      </w:r>
      <w:r w:rsidRPr="00E74208">
        <w:t xml:space="preserve">and </w:t>
      </w:r>
      <w:r>
        <w:t>62</w:t>
      </w:r>
      <w:r w:rsidRPr="00E74208">
        <w:t xml:space="preserve"> controls</w:t>
      </w:r>
      <w:r>
        <w:t xml:space="preserve"> (all in RCTs)</w:t>
      </w:r>
      <w:r w:rsidRPr="00E74208">
        <w:t xml:space="preserve">. </w:t>
      </w:r>
      <w:r w:rsidR="003D4279">
        <w:t xml:space="preserve">The full list of included and excluded studies can be found in </w:t>
      </w:r>
      <w:r w:rsidR="000B6964">
        <w:t>eTable</w:t>
      </w:r>
      <w:r w:rsidR="004E59B3">
        <w:t xml:space="preserve"> 1 and eTable 2</w:t>
      </w:r>
      <w:r w:rsidR="000B6964">
        <w:t xml:space="preserve"> (</w:t>
      </w:r>
      <w:r w:rsidR="003D4279">
        <w:t>Supplementary Materials</w:t>
      </w:r>
      <w:r w:rsidR="000B6964">
        <w:t>)</w:t>
      </w:r>
      <w:r w:rsidR="003D4279">
        <w:t>.</w:t>
      </w:r>
    </w:p>
    <w:p w14:paraId="73B478E0" w14:textId="77777777" w:rsidR="003D4279" w:rsidRPr="00DA3672" w:rsidRDefault="003D4279" w:rsidP="0096096E">
      <w:pPr>
        <w:pStyle w:val="Heading2"/>
      </w:pPr>
      <w:r w:rsidRPr="00DA3672">
        <w:t>Search strategy</w:t>
      </w:r>
    </w:p>
    <w:p w14:paraId="6D8E24DB" w14:textId="14731E2D" w:rsidR="003D4279" w:rsidRDefault="00E03EDE" w:rsidP="008B073B">
      <w:r w:rsidRPr="00E03EDE">
        <w:t>To obtain high search sensitivity, we used both free-text and subject headings in databases for our search</w:t>
      </w:r>
      <w:r w:rsidR="003D4279" w:rsidRPr="00DA3672">
        <w:t>, not restrict</w:t>
      </w:r>
      <w:r>
        <w:t>ing</w:t>
      </w:r>
      <w:r w:rsidR="003D4279" w:rsidRPr="00DA3672">
        <w:t xml:space="preserve"> by language or publication form</w:t>
      </w:r>
      <w:r w:rsidR="003D4279">
        <w:fldChar w:fldCharType="begin"/>
      </w:r>
      <w:r w:rsidR="007B04BB">
        <w:instrText xml:space="preserve"> ADDIN ZOTERO_ITEM CSL_CITATION {"citationID":"WVQPh9mj","properties":{"formattedCitation":"\\super 18\\nosupersub{}","plainCitation":"18","noteIndex":0},"citationItems":[{"id":13475,"uris":["http://zotero.org/users/7270/items/3G6AEKL6"],"uri":["http://zotero.org/users/7270/items/3G6AEKL6"],"itemData":{"id":13475,"type":"book","collection-title":"version 6.2","note":"00000","publisher":"Cochrane","title":"Cochrane Handbook for Systematic Reviews of Interventions","URL":"www.training.cochrane.org/handbook","editor":[{"family":"Higgins","given":"JPT"},{"family":"Thomas","given":"J"},{"family":"Chandler","given":"J"},{"family":"Cumpston","given":"M"},{"family":"Li","given":"T"},{"family":"Page","given":"MJ"},{"family":"Welch","given":"VA"}],"issued":{"date-parts":[["2021",2]]}}}],"schema":"https://github.com/citation-style-language/schema/raw/master/csl-citation.json"} </w:instrText>
      </w:r>
      <w:r w:rsidR="003D4279">
        <w:fldChar w:fldCharType="separate"/>
      </w:r>
      <w:r w:rsidR="007B04BB" w:rsidRPr="007B04BB">
        <w:rPr>
          <w:szCs w:val="24"/>
          <w:vertAlign w:val="superscript"/>
        </w:rPr>
        <w:t>18</w:t>
      </w:r>
      <w:r w:rsidR="003D4279">
        <w:fldChar w:fldCharType="end"/>
      </w:r>
      <w:r w:rsidR="003D4279" w:rsidRPr="00DA3672">
        <w:t>.</w:t>
      </w:r>
      <w:r w:rsidR="003D4279">
        <w:t xml:space="preserve"> </w:t>
      </w:r>
      <w:r w:rsidR="003D4279">
        <w:fldChar w:fldCharType="begin"/>
      </w:r>
      <w:r w:rsidR="003D4279">
        <w:instrText xml:space="preserve"> REF _Ref78468182 \h </w:instrText>
      </w:r>
      <w:r w:rsidR="003D4279">
        <w:fldChar w:fldCharType="separate"/>
      </w:r>
      <w:r w:rsidR="00EE4BB5">
        <w:t xml:space="preserve">Figure </w:t>
      </w:r>
      <w:r w:rsidR="00EE4BB5">
        <w:rPr>
          <w:noProof/>
        </w:rPr>
        <w:t>1</w:t>
      </w:r>
      <w:r w:rsidR="003D4279">
        <w:fldChar w:fldCharType="end"/>
      </w:r>
      <w:r w:rsidR="00851C9D">
        <w:t xml:space="preserve"> shows the </w:t>
      </w:r>
      <w:r w:rsidR="00851C9D" w:rsidRPr="00DA3672">
        <w:t>PRISMA statement chart</w:t>
      </w:r>
      <w:r w:rsidR="00851C9D">
        <w:t xml:space="preserve"> (</w:t>
      </w:r>
      <w:r w:rsidR="00851C9D" w:rsidRPr="00851C9D">
        <w:t>Preferred Reporting Items for Systematic Reviews and Meta-Analyses</w:t>
      </w:r>
      <w:r w:rsidR="00851C9D">
        <w:fldChar w:fldCharType="begin"/>
      </w:r>
      <w:r w:rsidR="00851C9D">
        <w:instrText xml:space="preserve"> ADDIN ZOTERO_ITEM CSL_CITATION {"citationID":"YqEIhqcS","properties":{"formattedCitation":"\\super 19\\nosupersub{}","plainCitation":"19","noteIndex":0},"citationItems":[{"id":4892,"uris":["http://zotero.org/users/7270/items/XQ9U7IW6"],"uri":["http://zotero.org/users/7270/items/XQ9U7IW6"],"itemData":{"id":4892,"type":"article-journal","container-title":"Annals of Internal Medicine","DOI":"10.7326/0003-4819-151-4-200908180-00135","ISSN":"0003-4819","issue":"4","language":"en","note":"00000","page":"264","source":"Crossref","title":"Preferred Reporting Items for Systematic Reviews and Meta-Analyses: The PRISMA Statement","title-short":"Preferred Reporting Items for Systematic Reviews and Meta-Analyses","volume":"151","author":[{"family":"Moher","given":"David"}],"issued":{"date-parts":[["2009",8,18]]}}}],"schema":"https://github.com/citation-style-language/schema/raw/master/csl-citation.json"} </w:instrText>
      </w:r>
      <w:r w:rsidR="00851C9D">
        <w:fldChar w:fldCharType="separate"/>
      </w:r>
      <w:r w:rsidR="00851C9D" w:rsidRPr="00851C9D">
        <w:rPr>
          <w:szCs w:val="24"/>
          <w:vertAlign w:val="superscript"/>
        </w:rPr>
        <w:t>19</w:t>
      </w:r>
      <w:r w:rsidR="00851C9D">
        <w:fldChar w:fldCharType="end"/>
      </w:r>
      <w:r w:rsidR="00851C9D">
        <w:t>), which</w:t>
      </w:r>
      <w:r w:rsidR="00851C9D" w:rsidRPr="00851C9D">
        <w:t xml:space="preserve"> </w:t>
      </w:r>
      <w:r w:rsidR="00851C9D">
        <w:t xml:space="preserve">summarises the study counts at all stages of the search. </w:t>
      </w:r>
      <w:r>
        <w:t>Th</w:t>
      </w:r>
      <w:r w:rsidR="00851C9D">
        <w:t xml:space="preserve">e full counts are </w:t>
      </w:r>
      <w:r w:rsidR="003D4279">
        <w:t xml:space="preserve">given in </w:t>
      </w:r>
      <w:r w:rsidR="00851C9D">
        <w:t xml:space="preserve">section </w:t>
      </w:r>
      <w:r w:rsidR="00D22C0E">
        <w:t xml:space="preserve">1 of </w:t>
      </w:r>
      <w:r w:rsidR="003D4279">
        <w:t>the Supplementary Materials,</w:t>
      </w:r>
      <w:r w:rsidR="003D4279" w:rsidRPr="005B2C4A">
        <w:t xml:space="preserve"> </w:t>
      </w:r>
      <w:r w:rsidR="003D4279">
        <w:t>which also documents the full literature search procedure, including</w:t>
      </w:r>
      <w:r w:rsidR="003D4279" w:rsidRPr="006A738F">
        <w:t xml:space="preserve"> search terms</w:t>
      </w:r>
      <w:r w:rsidR="00354065">
        <w:t>,</w:t>
      </w:r>
      <w:r w:rsidR="003D4279" w:rsidRPr="006A738F">
        <w:t xml:space="preserve"> databases used</w:t>
      </w:r>
      <w:r w:rsidR="00354065">
        <w:t xml:space="preserve">, and attempts </w:t>
      </w:r>
      <w:r w:rsidR="001C5401">
        <w:t xml:space="preserve">made </w:t>
      </w:r>
      <w:r w:rsidR="00354065">
        <w:t>to reach the "grey literature"</w:t>
      </w:r>
      <w:r w:rsidR="003D4279" w:rsidRPr="00DA3672">
        <w:t>.</w:t>
      </w:r>
    </w:p>
    <w:p w14:paraId="0128CC97" w14:textId="77777777" w:rsidR="003D4279" w:rsidRDefault="003D4279" w:rsidP="008B073B"/>
    <w:p w14:paraId="153D670B" w14:textId="77777777" w:rsidR="003D4279" w:rsidRDefault="00BD3D91" w:rsidP="008B073B">
      <w:pPr>
        <w:keepNext/>
      </w:pPr>
      <w:r>
        <w:rPr>
          <w:noProof/>
          <w:lang w:val="de-DE" w:eastAsia="de-DE"/>
        </w:rPr>
        <w:lastRenderedPageBreak/>
        <w:drawing>
          <wp:inline distT="0" distB="0" distL="0" distR="0" wp14:anchorId="38AD2AC7" wp14:editId="00F704E0">
            <wp:extent cx="4034070" cy="3944203"/>
            <wp:effectExtent l="0" t="0" r="508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12"/>
                    <a:srcRect l="186" r="186"/>
                    <a:stretch>
                      <a:fillRect/>
                    </a:stretch>
                  </pic:blipFill>
                  <pic:spPr bwMode="auto">
                    <a:xfrm>
                      <a:off x="0" y="0"/>
                      <a:ext cx="4034070" cy="3944203"/>
                    </a:xfrm>
                    <a:prstGeom prst="rect">
                      <a:avLst/>
                    </a:prstGeom>
                    <a:noFill/>
                    <a:ln>
                      <a:noFill/>
                    </a:ln>
                    <a:extLst>
                      <a:ext uri="{53640926-AAD7-44D8-BBD7-CCE9431645EC}">
                        <a14:shadowObscured xmlns:a14="http://schemas.microsoft.com/office/drawing/2010/main"/>
                      </a:ext>
                    </a:extLst>
                  </pic:spPr>
                </pic:pic>
              </a:graphicData>
            </a:graphic>
          </wp:inline>
        </w:drawing>
      </w:r>
    </w:p>
    <w:p w14:paraId="6FA6CE96" w14:textId="426CCD87" w:rsidR="003D4279" w:rsidRPr="00DA3672" w:rsidRDefault="003D4279" w:rsidP="008B073B">
      <w:pPr>
        <w:pStyle w:val="Caption"/>
      </w:pPr>
      <w:bookmarkStart w:id="44" w:name="_Ref78468182"/>
      <w:bookmarkStart w:id="45" w:name="_Toc91103313"/>
      <w:r>
        <w:t xml:space="preserve">Figure </w:t>
      </w:r>
      <w:r w:rsidR="00604BD3">
        <w:fldChar w:fldCharType="begin"/>
      </w:r>
      <w:r w:rsidR="00604BD3">
        <w:instrText xml:space="preserve"> SEQ Figure \* ARABIC </w:instrText>
      </w:r>
      <w:r w:rsidR="00604BD3">
        <w:fldChar w:fldCharType="separate"/>
      </w:r>
      <w:r w:rsidR="00EE4BB5">
        <w:rPr>
          <w:noProof/>
        </w:rPr>
        <w:t>1</w:t>
      </w:r>
      <w:r w:rsidR="00604BD3">
        <w:rPr>
          <w:noProof/>
        </w:rPr>
        <w:fldChar w:fldCharType="end"/>
      </w:r>
      <w:bookmarkEnd w:id="44"/>
      <w:r>
        <w:t xml:space="preserve">: </w:t>
      </w:r>
      <w:r w:rsidRPr="00761996">
        <w:rPr>
          <w:b/>
          <w:bCs/>
        </w:rPr>
        <w:t>Flow diagram from the PRISMA statement</w:t>
      </w:r>
      <w:r w:rsidR="008E7F6F">
        <w:rPr>
          <w:b/>
          <w:bCs/>
        </w:rPr>
        <w:t xml:space="preserve"> (</w:t>
      </w:r>
      <w:r w:rsidR="00123CFD">
        <w:t>http://prisma-statement.org/prismastatement/Checklist.aspx</w:t>
      </w:r>
      <w:r w:rsidR="00193309">
        <w:t>). Also see</w:t>
      </w:r>
      <w:r w:rsidR="00761996">
        <w:t xml:space="preserve"> </w:t>
      </w:r>
      <w:r w:rsidR="00123CFD">
        <w:t xml:space="preserve">lists of included and excluded studies in </w:t>
      </w:r>
      <w:r w:rsidR="00123CFD" w:rsidRPr="00123CFD">
        <w:t>eTable</w:t>
      </w:r>
      <w:r w:rsidR="00123CFD">
        <w:t>s</w:t>
      </w:r>
      <w:r w:rsidR="00123CFD" w:rsidRPr="00123CFD">
        <w:t xml:space="preserve"> 1</w:t>
      </w:r>
      <w:r w:rsidR="00123CFD">
        <w:t xml:space="preserve"> and 2 </w:t>
      </w:r>
      <w:r w:rsidR="00193309">
        <w:t xml:space="preserve">of the </w:t>
      </w:r>
      <w:r w:rsidR="00123CFD">
        <w:t>Supplementary Materials</w:t>
      </w:r>
      <w:r w:rsidR="00193309">
        <w:t>,</w:t>
      </w:r>
      <w:r w:rsidR="00193309" w:rsidRPr="00193309">
        <w:t xml:space="preserve"> </w:t>
      </w:r>
      <w:r w:rsidR="00193309">
        <w:t>respectively</w:t>
      </w:r>
      <w:r w:rsidR="00123CFD">
        <w:t>.</w:t>
      </w:r>
      <w:bookmarkEnd w:id="45"/>
    </w:p>
    <w:p w14:paraId="6D5041AB" w14:textId="77777777" w:rsidR="003D4279" w:rsidRPr="00DA3672" w:rsidRDefault="003D4279" w:rsidP="00CB6736">
      <w:r>
        <w:t>Furthermore, we followed the guidelines and standards in the Methodological Expectations of Cochrane Intervention Reviews (MECIR) handbook, and those in the</w:t>
      </w:r>
      <w:r w:rsidRPr="009B0D3A">
        <w:t xml:space="preserve"> </w:t>
      </w:r>
      <w:r>
        <w:t>PRISMA checklist (see Supplementary Materials).</w:t>
      </w:r>
    </w:p>
    <w:p w14:paraId="3AF43861" w14:textId="77777777" w:rsidR="003D4279" w:rsidRPr="00DA3672" w:rsidRDefault="003D4279" w:rsidP="0096096E">
      <w:pPr>
        <w:pStyle w:val="Heading2"/>
      </w:pPr>
      <w:bookmarkStart w:id="46" w:name="_73oy38nsqsta" w:colFirst="0" w:colLast="0"/>
      <w:bookmarkStart w:id="47" w:name="_xthu2npbuohu" w:colFirst="0" w:colLast="0"/>
      <w:bookmarkStart w:id="48" w:name="_8k1c8oksnk9r" w:colFirst="0" w:colLast="0"/>
      <w:bookmarkEnd w:id="46"/>
      <w:bookmarkEnd w:id="47"/>
      <w:bookmarkEnd w:id="48"/>
      <w:r w:rsidRPr="00DA3672">
        <w:t>Study coding and double-coding</w:t>
      </w:r>
    </w:p>
    <w:p w14:paraId="4623B36F" w14:textId="63AD2FA7" w:rsidR="003D4279" w:rsidRPr="00DA3672" w:rsidRDefault="003D4279" w:rsidP="003E4C8F">
      <w:r w:rsidRPr="00DA3672">
        <w:t>All studies were coded by the first author (TP)</w:t>
      </w:r>
      <w:r>
        <w:t>. T</w:t>
      </w:r>
      <w:r w:rsidRPr="00DA3672">
        <w:t xml:space="preserve">wo </w:t>
      </w:r>
      <w:r>
        <w:t xml:space="preserve">of the </w:t>
      </w:r>
      <w:r w:rsidRPr="00DA3672">
        <w:t xml:space="preserve">authors (FH, TM) re-coded </w:t>
      </w:r>
      <w:r>
        <w:t>all studies,</w:t>
      </w:r>
      <w:r w:rsidRPr="00DA3672">
        <w:t xml:space="preserve"> verif</w:t>
      </w:r>
      <w:r>
        <w:t>ying</w:t>
      </w:r>
      <w:r w:rsidRPr="00DA3672">
        <w:t xml:space="preserve"> the cross-coder consistency. Agreement among the three coders occurred in a majority of cases, and any discrepancies found between coding sheets were solved by consensus. The ICCs (intraclass correlations) were &gt;0.9 in the remaining cases, </w:t>
      </w:r>
      <w:r w:rsidR="001C5401">
        <w:t xml:space="preserve">which amounted to </w:t>
      </w:r>
      <w:r w:rsidRPr="00DA3672">
        <w:t>errors arisen from numerically estimating data reported in plot format</w:t>
      </w:r>
      <w:r w:rsidRPr="0042510B">
        <w:t xml:space="preserve"> </w:t>
      </w:r>
      <w:r w:rsidRPr="00DA3672">
        <w:t>only.</w:t>
      </w:r>
    </w:p>
    <w:p w14:paraId="62A78D20" w14:textId="57715BFE" w:rsidR="003D4279" w:rsidRDefault="003D4279" w:rsidP="0096096E">
      <w:pPr>
        <w:pStyle w:val="Heading2"/>
      </w:pPr>
      <w:bookmarkStart w:id="49" w:name="_rm5rofkxwz4j" w:colFirst="0" w:colLast="0"/>
      <w:bookmarkStart w:id="50" w:name="_Ref77264802"/>
      <w:bookmarkEnd w:id="49"/>
      <w:r w:rsidRPr="00DA3672">
        <w:t xml:space="preserve">Tests and </w:t>
      </w:r>
      <w:r>
        <w:t xml:space="preserve">outcome </w:t>
      </w:r>
      <w:r w:rsidRPr="00DA3672">
        <w:t>measures</w:t>
      </w:r>
      <w:r>
        <w:t xml:space="preserve"> in primary studies</w:t>
      </w:r>
      <w:bookmarkEnd w:id="50"/>
    </w:p>
    <w:p w14:paraId="0BBD1DF5" w14:textId="21506281" w:rsidR="00C1421C" w:rsidRDefault="001C5401" w:rsidP="00C1421C">
      <w:r w:rsidRPr="001C5401">
        <w:t xml:space="preserve">All test batteries reported in the primary studies considered, and </w:t>
      </w:r>
      <w:r>
        <w:t xml:space="preserve">their </w:t>
      </w:r>
      <w:r w:rsidRPr="001C5401">
        <w:t>validat</w:t>
      </w:r>
      <w:r>
        <w:t xml:space="preserve">ion status, </w:t>
      </w:r>
      <w:r w:rsidRPr="001C5401">
        <w:t xml:space="preserve">are reported in eTable 3 </w:t>
      </w:r>
      <w:r>
        <w:t>of</w:t>
      </w:r>
      <w:r w:rsidRPr="001C5401">
        <w:t xml:space="preserve"> the Supplementary Materials. eTable 4 </w:t>
      </w:r>
      <w:r w:rsidRPr="00FE3B6A">
        <w:rPr>
          <w:i/>
          <w:iCs/>
        </w:rPr>
        <w:t>ibid.</w:t>
      </w:r>
      <w:r w:rsidRPr="001C5401">
        <w:t xml:space="preserve"> shows in detail which of the subtests of these test batteries are measuring which linguistic </w:t>
      </w:r>
      <w:r w:rsidRPr="001C5401">
        <w:rPr>
          <w:i/>
          <w:iCs/>
        </w:rPr>
        <w:t>Ability</w:t>
      </w:r>
      <w:r w:rsidR="00FE3B6A">
        <w:t>;</w:t>
      </w:r>
      <w:r w:rsidRPr="001C5401">
        <w:t xml:space="preserve"> the associated target syndrome (</w:t>
      </w:r>
      <w:r w:rsidR="00FE3B6A" w:rsidRPr="001C5401">
        <w:t xml:space="preserve">aphasia </w:t>
      </w:r>
      <w:r w:rsidRPr="001C5401">
        <w:t xml:space="preserve">or </w:t>
      </w:r>
      <w:r w:rsidR="00FE3B6A" w:rsidRPr="001C5401">
        <w:t xml:space="preserve">apraxia </w:t>
      </w:r>
      <w:r w:rsidRPr="001C5401">
        <w:t>of speech)</w:t>
      </w:r>
      <w:r w:rsidR="00FE3B6A">
        <w:t xml:space="preserve">; and </w:t>
      </w:r>
      <w:r w:rsidRPr="001C5401">
        <w:t xml:space="preserve">the </w:t>
      </w:r>
      <w:r w:rsidR="00FE3B6A">
        <w:t xml:space="preserve">hierarchical categorisation scheme that determined in each case the </w:t>
      </w:r>
      <w:r w:rsidR="00FE3B6A" w:rsidRPr="00DA3672">
        <w:t>meta-analysed dependent variable</w:t>
      </w:r>
      <w:r w:rsidR="00FE3B6A">
        <w:t xml:space="preserve"> (</w:t>
      </w:r>
      <w:r w:rsidR="00FE3B6A" w:rsidRPr="003F050B">
        <w:rPr>
          <w:i/>
        </w:rPr>
        <w:t>Domain</w:t>
      </w:r>
      <w:r w:rsidR="00FE3B6A">
        <w:t>).</w:t>
      </w:r>
    </w:p>
    <w:p w14:paraId="6CAC2E23" w14:textId="77777777" w:rsidR="003D4279" w:rsidRDefault="003D4279" w:rsidP="0096096E">
      <w:pPr>
        <w:pStyle w:val="Heading2"/>
      </w:pPr>
      <w:r w:rsidRPr="00DA3672">
        <w:t>MIT variants</w:t>
      </w:r>
      <w:r>
        <w:t xml:space="preserve"> </w:t>
      </w:r>
    </w:p>
    <w:p w14:paraId="2472DD64" w14:textId="3D761175" w:rsidR="003D4279" w:rsidRPr="005D5D27" w:rsidRDefault="00FE3B6A" w:rsidP="005D5D27">
      <w:r>
        <w:t>Aside from</w:t>
      </w:r>
      <w:r w:rsidR="009972BF">
        <w:t xml:space="preserve"> the original version of MIT, eight variants were reported</w:t>
      </w:r>
      <w:r w:rsidR="00615649">
        <w:t xml:space="preserve"> in the studies</w:t>
      </w:r>
      <w:r w:rsidR="00615649" w:rsidRPr="00615649">
        <w:t xml:space="preserve"> </w:t>
      </w:r>
      <w:r w:rsidR="00615649">
        <w:t>considered</w:t>
      </w:r>
      <w:r w:rsidR="009972BF">
        <w:t xml:space="preserve">, of which we included five: </w:t>
      </w:r>
      <w:r w:rsidR="00A873D0">
        <w:t>"</w:t>
      </w:r>
      <w:r w:rsidR="00A873D0" w:rsidRPr="005D5D27">
        <w:t>SIPARI</w:t>
      </w:r>
      <w:r w:rsidR="00A873D0">
        <w:t>"</w:t>
      </w:r>
      <w:r w:rsidR="00A873D0" w:rsidRPr="005D5D27">
        <w:t xml:space="preserve">, </w:t>
      </w:r>
      <w:r w:rsidR="00A873D0">
        <w:t>"</w:t>
      </w:r>
      <w:r w:rsidR="00A873D0" w:rsidRPr="005D5D27">
        <w:t>Music therapy</w:t>
      </w:r>
      <w:r w:rsidR="00A873D0">
        <w:t>"</w:t>
      </w:r>
      <w:r w:rsidR="00A873D0" w:rsidRPr="005D5D27">
        <w:t xml:space="preserve">, </w:t>
      </w:r>
      <w:r w:rsidR="00A873D0">
        <w:t>"</w:t>
      </w:r>
      <w:r w:rsidR="00A873D0" w:rsidRPr="005D5D27">
        <w:t>Singing therapy</w:t>
      </w:r>
      <w:r w:rsidR="00A873D0">
        <w:t>"</w:t>
      </w:r>
      <w:r w:rsidR="00A873D0" w:rsidRPr="005D5D27">
        <w:t xml:space="preserve">, </w:t>
      </w:r>
      <w:r w:rsidR="00A873D0">
        <w:t>"</w:t>
      </w:r>
      <w:r w:rsidR="00A873D0" w:rsidRPr="005D5D27">
        <w:t>Speech–Music Therapy for Aphasia</w:t>
      </w:r>
      <w:r w:rsidR="00A873D0">
        <w:t>"</w:t>
      </w:r>
      <w:r w:rsidR="00A873D0" w:rsidRPr="005D5D27">
        <w:t xml:space="preserve"> </w:t>
      </w:r>
      <w:r w:rsidR="00A873D0" w:rsidRPr="005D5D27">
        <w:lastRenderedPageBreak/>
        <w:t xml:space="preserve">(SMTA), </w:t>
      </w:r>
      <w:r w:rsidR="00A873D0">
        <w:t>and "</w:t>
      </w:r>
      <w:r w:rsidR="00A873D0" w:rsidRPr="005D5D27">
        <w:t>Modified Melodic Intonation Therapy</w:t>
      </w:r>
      <w:r w:rsidR="00A873D0">
        <w:t>"</w:t>
      </w:r>
      <w:r w:rsidR="00A873D0" w:rsidRPr="005D5D27">
        <w:t xml:space="preserve"> (MMIT).</w:t>
      </w:r>
      <w:r w:rsidR="009972BF" w:rsidRPr="009972BF">
        <w:t xml:space="preserve"> </w:t>
      </w:r>
      <w:r w:rsidR="009972BF" w:rsidRPr="005D5D27">
        <w:t xml:space="preserve">The excluded </w:t>
      </w:r>
      <w:r w:rsidR="009972BF">
        <w:t xml:space="preserve">MIT </w:t>
      </w:r>
      <w:r w:rsidR="009972BF" w:rsidRPr="005D5D27">
        <w:t xml:space="preserve">variants </w:t>
      </w:r>
      <w:r w:rsidR="009972BF">
        <w:t xml:space="preserve">(cf exclusion criteria) </w:t>
      </w:r>
      <w:r w:rsidR="009972BF" w:rsidRPr="005D5D27">
        <w:t>were: choir therapy, metrical pacing technique (MPT), music therapy combined with SLT</w:t>
      </w:r>
      <w:r w:rsidR="009972BF">
        <w:t>.</w:t>
      </w:r>
    </w:p>
    <w:p w14:paraId="65A415B9" w14:textId="77777777" w:rsidR="003D4279" w:rsidRPr="00DA3672" w:rsidRDefault="003D4279" w:rsidP="0096096E">
      <w:pPr>
        <w:pStyle w:val="Heading2"/>
      </w:pPr>
      <w:bookmarkStart w:id="51" w:name="meta-analysis-methods"/>
      <w:bookmarkEnd w:id="51"/>
      <w:r w:rsidRPr="00DA3672">
        <w:t>Meta-analysis methods</w:t>
      </w:r>
    </w:p>
    <w:p w14:paraId="62E25696" w14:textId="77777777" w:rsidR="003D4279" w:rsidRPr="00DA3672" w:rsidRDefault="003D4279" w:rsidP="0096096E">
      <w:pPr>
        <w:pStyle w:val="Heading3"/>
      </w:pPr>
      <w:bookmarkStart w:id="52" w:name="outcome-metric"/>
      <w:bookmarkEnd w:id="52"/>
      <w:r>
        <w:t>Computed o</w:t>
      </w:r>
      <w:r w:rsidRPr="00DA3672">
        <w:t>utcome metric</w:t>
      </w:r>
    </w:p>
    <w:p w14:paraId="2020A66A" w14:textId="71D3378C" w:rsidR="003D4279" w:rsidRDefault="003D4279" w:rsidP="003E4C8F">
      <w:r w:rsidRPr="00DA3672">
        <w:t>To maximi</w:t>
      </w:r>
      <w:r>
        <w:t>s</w:t>
      </w:r>
      <w:r w:rsidRPr="00DA3672">
        <w:t xml:space="preserve">e comparability of effects across studies, we used change scores from </w:t>
      </w:r>
      <w:r>
        <w:t xml:space="preserve">pre-test </w:t>
      </w:r>
      <w:r w:rsidRPr="00DA3672">
        <w:t xml:space="preserve">to post-test as the outcome variable, expressed in </w:t>
      </w:r>
      <w:r w:rsidRPr="00DA3672">
        <w:rPr>
          <w:i/>
          <w:iCs/>
        </w:rPr>
        <w:t>z</w:t>
      </w:r>
      <w:r w:rsidRPr="00DA3672">
        <w:t xml:space="preserve">-scores. For group-level </w:t>
      </w:r>
      <w:r>
        <w:t>studies (the RCTs in the current analyses)</w:t>
      </w:r>
      <w:r w:rsidRPr="00DA3672">
        <w:t xml:space="preserve">, we </w:t>
      </w:r>
      <w:r>
        <w:t>standardis</w:t>
      </w:r>
      <w:r w:rsidRPr="00DA3672">
        <w:t xml:space="preserve">ed </w:t>
      </w:r>
      <w:r w:rsidRPr="00DA3672">
        <w:rPr>
          <w:i/>
          <w:iCs/>
        </w:rPr>
        <w:t>z</w:t>
      </w:r>
      <w:r w:rsidRPr="00DA3672">
        <w:t xml:space="preserve">-scores using pooled </w:t>
      </w:r>
      <w:r>
        <w:t xml:space="preserve">pre-test </w:t>
      </w:r>
      <w:r w:rsidRPr="00DA3672">
        <w:t xml:space="preserve">standard deviation across control and treatment groups. For </w:t>
      </w:r>
      <w:r>
        <w:t xml:space="preserve">individual patient data studies (the </w:t>
      </w:r>
      <w:r w:rsidRPr="00DA3672">
        <w:t xml:space="preserve">case </w:t>
      </w:r>
      <w:r>
        <w:t>reports in the current analyses)</w:t>
      </w:r>
      <w:r w:rsidRPr="00DA3672">
        <w:t xml:space="preserve">, we computed </w:t>
      </w:r>
      <w:r w:rsidRPr="00DA3672">
        <w:rPr>
          <w:i/>
          <w:iCs/>
        </w:rPr>
        <w:t>z</w:t>
      </w:r>
      <w:r w:rsidRPr="00DA3672">
        <w:t xml:space="preserve">-scores in one of three ways. For studies that reported results as </w:t>
      </w:r>
      <w:r w:rsidRPr="00DA3672">
        <w:rPr>
          <w:i/>
          <w:iCs/>
        </w:rPr>
        <w:t>z</w:t>
      </w:r>
      <w:r w:rsidRPr="00DA3672">
        <w:t xml:space="preserve">-scores (e.g., based on test norms), we used the </w:t>
      </w:r>
      <w:r w:rsidRPr="00DA3672">
        <w:rPr>
          <w:i/>
          <w:iCs/>
        </w:rPr>
        <w:t>z</w:t>
      </w:r>
      <w:r w:rsidRPr="00DA3672">
        <w:t xml:space="preserve">-scores directly. For studies that reported results as percentile scores (e.g., based on test norms), we converted these to </w:t>
      </w:r>
      <w:r w:rsidRPr="00DA3672">
        <w:rPr>
          <w:i/>
          <w:iCs/>
        </w:rPr>
        <w:t>z</w:t>
      </w:r>
      <w:r w:rsidRPr="00DA3672">
        <w:t xml:space="preserve">-scores using the quantiles of the standard Normal distribution. For other studies, we estimated </w:t>
      </w:r>
      <w:r w:rsidRPr="00DA3672">
        <w:rPr>
          <w:i/>
          <w:iCs/>
        </w:rPr>
        <w:t>z</w:t>
      </w:r>
      <w:r w:rsidRPr="00DA3672">
        <w:t>-scores using the following procedure</w:t>
      </w:r>
      <w:r w:rsidR="009972BF">
        <w:t>:</w:t>
      </w:r>
      <w:r w:rsidRPr="00DA3672">
        <w:t xml:space="preserve"> We first converted</w:t>
      </w:r>
      <w:r w:rsidRPr="00021D6A">
        <w:rPr>
          <w:rStyle w:val="FootnoteReference"/>
        </w:rPr>
        <w:footnoteReference w:id="1"/>
      </w:r>
      <w:r w:rsidRPr="00DA3672">
        <w:t xml:space="preserve"> </w:t>
      </w:r>
      <w:r>
        <w:t xml:space="preserve">normalised </w:t>
      </w:r>
      <w:r w:rsidRPr="00DA3672">
        <w:t>raw scores to reflect the proportion of the maximum possible score</w:t>
      </w:r>
      <w:r>
        <w:t>,</w:t>
      </w:r>
      <w:r w:rsidRPr="00F74F16">
        <w:t xml:space="preserve"> POMP</w:t>
      </w:r>
      <w:r>
        <w:fldChar w:fldCharType="begin"/>
      </w:r>
      <w:r w:rsidR="00F814AA">
        <w:instrText xml:space="preserve"> ADDIN ZOTERO_ITEM CSL_CITATION {"citationID":"OeFXwx9O","properties":{"formattedCitation":"\\super 21\\nosupersub{}","plainCitation":"21","noteIndex":0},"citationItems":[{"id":"5vBJH70e/114m3zOc","uris":["http://zotero.org/users/1386342/items/YHVIKDSG"],"uri":["http://zotero.org/users/1386342/items/YHVIKDSG"],"itemData":{"id":59383,"type":"article-journal","abstract":"Many areas of the behavioral sciences have few measures that are accepted as the standard for the operationalization of a construct. One consequence is that there is hardly ever an articulated and understood framework for the units of the measures that are employed. Without meaningful measurement units, theoretical formulations are limited to statements of the direction of an effect or association, or to effects expressed in standardized units. Thus the long term scientific goal of generation of laws expressing the relationships among variables in scale units is greatly hindered. This article reviews alternative methods of scoring a scale. Two recent journal volumes are surveyed with regard to current scoring practices. Alternative methods of scoring are evaluated against seven articulated criteria representing the information conveyed by each in an illustrative example. Converting scores to the percent of maximum possible score (POMP) is shown to provide useful additional information in many cases.","container-title":"Multivariate Behavioral Research","DOI":"10.1207/S15327906MBR3403_2","ISSN":"0027-3171","issue":"3","note":"Citation key: Cohen1999POMPscores\npublisher: Routledge\n_eprint: https://doi.org/10.1207/S15327906MBR3403_2","page":"315-346","source":"Taylor and Francis+NEJM","title":"The problem of units and the circumstance for POMP","URL":"https://doi.org/10.1207/S15327906MBR3403_2","volume":"34","author":[{"family":"Cohen","given":"Patricia"},{"family":"Cohen","given":"Jacob"},{"family":"Aiken","given":"Leona S."},{"family":"West","given":"Stephen G."}],"accessed":{"date-parts":[["2020",4,26]]},"issued":{"date-parts":[["1999",7,1]]}}}],"schema":"https://github.com/citation-style-language/schema/raw/master/csl-citation.json"} </w:instrText>
      </w:r>
      <w:r>
        <w:fldChar w:fldCharType="separate"/>
      </w:r>
      <w:r w:rsidR="00F814AA" w:rsidRPr="00F814AA">
        <w:rPr>
          <w:szCs w:val="24"/>
          <w:vertAlign w:val="superscript"/>
        </w:rPr>
        <w:t>21</w:t>
      </w:r>
      <w:r>
        <w:fldChar w:fldCharType="end"/>
      </w:r>
      <w:r w:rsidRPr="00DA3672">
        <w:t xml:space="preserve">. Next, we estimated a three-level random-intercept model for the </w:t>
      </w:r>
      <w:r>
        <w:t xml:space="preserve">pre-test </w:t>
      </w:r>
      <w:r w:rsidRPr="00DA3672">
        <w:t>POMP scores, with individual test scores nested within patients nested within studies</w:t>
      </w:r>
      <w:r>
        <w:t xml:space="preserve"> (see </w:t>
      </w:r>
      <w:r>
        <w:fldChar w:fldCharType="begin"/>
      </w:r>
      <w:r>
        <w:instrText xml:space="preserve"> REF _Ref77263971 \h </w:instrText>
      </w:r>
      <w:r>
        <w:fldChar w:fldCharType="separate"/>
      </w:r>
      <w:r w:rsidR="00EE4BB5">
        <w:t xml:space="preserve">Figure </w:t>
      </w:r>
      <w:r w:rsidR="00EE4BB5">
        <w:rPr>
          <w:noProof/>
        </w:rPr>
        <w:t>2</w:t>
      </w:r>
      <w:r>
        <w:fldChar w:fldCharType="end"/>
      </w:r>
      <w:r>
        <w:t>)</w:t>
      </w:r>
      <w:r w:rsidRPr="00DA3672">
        <w:t xml:space="preserve">. From these models, we used the population intercept as the estimated POMP score </w:t>
      </w:r>
      <w:r w:rsidRPr="00B7515B">
        <w:rPr>
          <w:i/>
        </w:rPr>
        <w:t>mean</w:t>
      </w:r>
      <w:r>
        <w:t>,</w:t>
      </w:r>
      <w:r w:rsidRPr="00DA3672">
        <w:t xml:space="preserve"> and the patient-level random effects standard deviation as the estimated POMP score </w:t>
      </w:r>
      <w:r w:rsidRPr="00DA3672">
        <w:rPr>
          <w:i/>
          <w:iCs/>
        </w:rPr>
        <w:t>SD</w:t>
      </w:r>
      <w:r w:rsidRPr="007C4E11">
        <w:rPr>
          <w:iCs/>
        </w:rPr>
        <w:t xml:space="preserve"> (</w:t>
      </w:r>
      <w:r w:rsidRPr="00B7515B">
        <w:t>τ</w:t>
      </w:r>
      <w:r w:rsidRPr="007C4E11">
        <w:rPr>
          <w:iCs/>
        </w:rPr>
        <w:t>)</w:t>
      </w:r>
      <w:r w:rsidRPr="00DA3672">
        <w:t xml:space="preserve">. We </w:t>
      </w:r>
      <w:r>
        <w:t xml:space="preserve">then </w:t>
      </w:r>
      <w:r w:rsidRPr="00DA3672">
        <w:t xml:space="preserve">used this </w:t>
      </w:r>
      <w:r w:rsidRPr="00B7515B">
        <w:rPr>
          <w:i/>
        </w:rPr>
        <w:t>mean</w:t>
      </w:r>
      <w:r w:rsidRPr="00DA3672">
        <w:t xml:space="preserve"> and </w:t>
      </w:r>
      <w:r w:rsidRPr="00DA3672">
        <w:rPr>
          <w:i/>
          <w:iCs/>
        </w:rPr>
        <w:t>SD</w:t>
      </w:r>
      <w:r w:rsidRPr="00DA3672">
        <w:t xml:space="preserve"> to </w:t>
      </w:r>
      <w:r>
        <w:t>standardis</w:t>
      </w:r>
      <w:r w:rsidRPr="00DA3672">
        <w:t xml:space="preserve">e the </w:t>
      </w:r>
      <w:r>
        <w:t xml:space="preserve">pre-test </w:t>
      </w:r>
      <w:r w:rsidRPr="00DA3672">
        <w:t>and post-test POMP scores.</w:t>
      </w:r>
    </w:p>
    <w:p w14:paraId="1F9CF5E5" w14:textId="77777777" w:rsidR="003D4279" w:rsidRDefault="00BD3D91" w:rsidP="00F94F41">
      <w:pPr>
        <w:keepNext/>
      </w:pPr>
      <w:r>
        <w:rPr>
          <w:noProof/>
          <w:lang w:val="de-DE" w:eastAsia="de-DE"/>
        </w:rPr>
        <w:drawing>
          <wp:inline distT="0" distB="0" distL="0" distR="0" wp14:anchorId="7E8DCEF3" wp14:editId="171AEE70">
            <wp:extent cx="5357495" cy="873125"/>
            <wp:effectExtent l="0" t="0" r="0" b="3175"/>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3"/>
                    <a:srcRect t="3499" b="3499"/>
                    <a:stretch>
                      <a:fillRect/>
                    </a:stretch>
                  </pic:blipFill>
                  <pic:spPr bwMode="auto">
                    <a:xfrm>
                      <a:off x="0" y="0"/>
                      <a:ext cx="5357495" cy="873125"/>
                    </a:xfrm>
                    <a:prstGeom prst="rect">
                      <a:avLst/>
                    </a:prstGeom>
                    <a:noFill/>
                    <a:ln>
                      <a:noFill/>
                    </a:ln>
                  </pic:spPr>
                </pic:pic>
              </a:graphicData>
            </a:graphic>
          </wp:inline>
        </w:drawing>
      </w:r>
    </w:p>
    <w:p w14:paraId="63920D4F" w14:textId="12FFD043" w:rsidR="003D4279" w:rsidRDefault="003D4279" w:rsidP="00F94F41">
      <w:pPr>
        <w:pStyle w:val="Caption"/>
      </w:pPr>
      <w:bookmarkStart w:id="53" w:name="_Ref77263971"/>
      <w:bookmarkStart w:id="54" w:name="_Toc91103314"/>
      <w:r>
        <w:t xml:space="preserve">Figure </w:t>
      </w:r>
      <w:r w:rsidR="00604BD3">
        <w:fldChar w:fldCharType="begin"/>
      </w:r>
      <w:r w:rsidR="00604BD3">
        <w:instrText xml:space="preserve"> SEQ Figure \* ARABIC </w:instrText>
      </w:r>
      <w:r w:rsidR="00604BD3">
        <w:fldChar w:fldCharType="separate"/>
      </w:r>
      <w:r w:rsidR="00EE4BB5">
        <w:rPr>
          <w:noProof/>
        </w:rPr>
        <w:t>2</w:t>
      </w:r>
      <w:r w:rsidR="00604BD3">
        <w:rPr>
          <w:noProof/>
        </w:rPr>
        <w:fldChar w:fldCharType="end"/>
      </w:r>
      <w:bookmarkEnd w:id="53"/>
      <w:r>
        <w:t>:</w:t>
      </w:r>
      <w:r w:rsidRPr="00F94F41">
        <w:t xml:space="preserve"> </w:t>
      </w:r>
      <w:r w:rsidR="00761996" w:rsidRPr="00761996">
        <w:rPr>
          <w:b/>
          <w:bCs/>
        </w:rPr>
        <w:t xml:space="preserve">The nested multilevel model </w:t>
      </w:r>
      <w:r w:rsidRPr="00761996">
        <w:rPr>
          <w:b/>
          <w:bCs/>
        </w:rPr>
        <w:t>employed</w:t>
      </w:r>
      <w:r w:rsidR="00761996">
        <w:t>.</w:t>
      </w:r>
      <w:r w:rsidRPr="00B7515B">
        <w:t xml:space="preserve"> </w:t>
      </w:r>
      <w:r w:rsidR="00761996">
        <w:t>S</w:t>
      </w:r>
      <w:r w:rsidR="00E06A12">
        <w:t>tandard deviations</w:t>
      </w:r>
      <w:r w:rsidRPr="00B7515B">
        <w:t xml:space="preserve"> (τ) </w:t>
      </w:r>
      <w:r w:rsidR="00761996">
        <w:t xml:space="preserve">are shown </w:t>
      </w:r>
      <w:r w:rsidRPr="00B7515B">
        <w:t xml:space="preserve">at </w:t>
      </w:r>
      <w:r w:rsidR="00633CA4">
        <w:t xml:space="preserve">the </w:t>
      </w:r>
      <w:r w:rsidRPr="00B7515B">
        <w:t>measure</w:t>
      </w:r>
      <w:r w:rsidR="00197E49">
        <w:t xml:space="preserve"> </w:t>
      </w:r>
      <w:r w:rsidRPr="00B7515B">
        <w:t>level</w:t>
      </w:r>
      <w:r w:rsidR="00EF5116">
        <w:t xml:space="preserve"> (</w:t>
      </w:r>
      <w:r w:rsidR="00EF5116" w:rsidRPr="00EF5116">
        <w:rPr>
          <w:rFonts w:ascii="Segoe UI Emoji" w:hAnsi="Segoe UI Emoji" w:cs="Segoe UI Emoji"/>
        </w:rPr>
        <w:t>📏</w:t>
      </w:r>
      <w:r w:rsidR="00EF5116">
        <w:t>)</w:t>
      </w:r>
      <w:r w:rsidR="00761996">
        <w:t>,</w:t>
      </w:r>
      <w:r w:rsidR="00EF5116">
        <w:t xml:space="preserve"> </w:t>
      </w:r>
      <w:r w:rsidR="00633CA4">
        <w:t>nested within</w:t>
      </w:r>
      <w:r w:rsidR="00633CA4" w:rsidRPr="00633CA4">
        <w:t xml:space="preserve"> </w:t>
      </w:r>
      <w:r w:rsidR="00EF5116" w:rsidRPr="00B7515B">
        <w:t>patient</w:t>
      </w:r>
      <w:r w:rsidR="00EF5116">
        <w:t>s (</w:t>
      </w:r>
      <w:r w:rsidR="00234A35" w:rsidRPr="00234A35">
        <w:rPr>
          <w:rFonts w:ascii="Segoe UI Emoji" w:hAnsi="Segoe UI Emoji" w:cs="Segoe UI Emoji"/>
        </w:rPr>
        <w:t>👤</w:t>
      </w:r>
      <w:r w:rsidR="00EF5116">
        <w:t>)</w:t>
      </w:r>
      <w:r w:rsidR="00761996">
        <w:t>,</w:t>
      </w:r>
      <w:r w:rsidR="00EF5116">
        <w:t xml:space="preserve"> nested </w:t>
      </w:r>
      <w:r w:rsidR="00633CA4">
        <w:t xml:space="preserve">within </w:t>
      </w:r>
      <w:r w:rsidR="00EF5116" w:rsidRPr="00B7515B">
        <w:t>stud</w:t>
      </w:r>
      <w:r w:rsidR="00EF5116">
        <w:t>ies (</w:t>
      </w:r>
      <w:r w:rsidR="00B21968" w:rsidRPr="00B21968">
        <w:rPr>
          <w:rFonts w:ascii="Segoe UI Emoji" w:hAnsi="Segoe UI Emoji" w:cs="Segoe UI Emoji"/>
        </w:rPr>
        <w:t>📖</w:t>
      </w:r>
      <w:r w:rsidR="00EF5116">
        <w:t>)</w:t>
      </w:r>
      <w:r w:rsidRPr="00B7515B">
        <w:t>.</w:t>
      </w:r>
      <w:bookmarkEnd w:id="54"/>
    </w:p>
    <w:p w14:paraId="75157599" w14:textId="19482C6E" w:rsidR="003D4279" w:rsidRPr="00DA3672" w:rsidRDefault="00325836" w:rsidP="003E4C8F">
      <w:r w:rsidRPr="00325836">
        <w:t xml:space="preserve">For models specifically fitted to </w:t>
      </w:r>
      <w:r w:rsidR="00AF252E">
        <w:t xml:space="preserve">the </w:t>
      </w:r>
      <w:r w:rsidRPr="00325836">
        <w:t xml:space="preserve">RCT and </w:t>
      </w:r>
      <w:r w:rsidR="00AF252E">
        <w:t xml:space="preserve">the </w:t>
      </w:r>
      <w:r w:rsidRPr="00325836">
        <w:t>case</w:t>
      </w:r>
      <w:r w:rsidR="00B95723">
        <w:t xml:space="preserve"> </w:t>
      </w:r>
      <w:r w:rsidRPr="00325836">
        <w:t>report data</w:t>
      </w:r>
      <w:r w:rsidR="00AF252E">
        <w:t xml:space="preserve"> respectively</w:t>
      </w:r>
      <w:r w:rsidRPr="00325836">
        <w:t>, see</w:t>
      </w:r>
      <w:r w:rsidR="00AF252E">
        <w:t xml:space="preserve"> </w:t>
      </w:r>
      <w:r w:rsidR="00851C9D">
        <w:t xml:space="preserve">section </w:t>
      </w:r>
      <w:r w:rsidR="00B236E1">
        <w:t xml:space="preserve">4 in </w:t>
      </w:r>
      <w:r w:rsidR="00AF252E">
        <w:t>the Supplementary Materials.</w:t>
      </w:r>
    </w:p>
    <w:p w14:paraId="3C0A26F6" w14:textId="77777777" w:rsidR="003D4279" w:rsidRPr="00DA3672" w:rsidRDefault="003D4279" w:rsidP="0096096E">
      <w:pPr>
        <w:pStyle w:val="Heading3"/>
      </w:pPr>
      <w:bookmarkStart w:id="55" w:name="group-level-rct"/>
      <w:bookmarkStart w:id="56" w:name="individual-patient-data-ipd-case-series"/>
      <w:bookmarkStart w:id="57" w:name="moderator-analyses"/>
      <w:bookmarkEnd w:id="55"/>
      <w:bookmarkEnd w:id="56"/>
      <w:bookmarkEnd w:id="57"/>
      <w:commentRangeStart w:id="58"/>
      <w:commentRangeStart w:id="59"/>
      <w:r w:rsidRPr="00DA3672">
        <w:t>Moderator analyses</w:t>
      </w:r>
      <w:commentRangeEnd w:id="58"/>
      <w:r w:rsidR="00615649">
        <w:rPr>
          <w:rStyle w:val="CommentReference"/>
          <w:bCs w:val="0"/>
          <w:spacing w:val="0"/>
          <w:u w:val="none"/>
        </w:rPr>
        <w:commentReference w:id="58"/>
      </w:r>
      <w:commentRangeEnd w:id="59"/>
      <w:r w:rsidR="00977B23">
        <w:rPr>
          <w:rStyle w:val="CommentReference"/>
          <w:bCs w:val="0"/>
          <w:spacing w:val="0"/>
          <w:u w:val="none"/>
        </w:rPr>
        <w:commentReference w:id="59"/>
      </w:r>
    </w:p>
    <w:p w14:paraId="6C856F40" w14:textId="59772F67" w:rsidR="003D4279" w:rsidRPr="00DA3672" w:rsidRDefault="003D4279" w:rsidP="003E4C8F">
      <w:r w:rsidRPr="00DA3672">
        <w:t>For the RCT meta-analyses, we fit</w:t>
      </w:r>
      <w:r w:rsidR="00615649">
        <w:t>ted</w:t>
      </w:r>
      <w:r w:rsidRPr="00DA3672">
        <w:t xml:space="preserve"> a meta-regression model </w:t>
      </w:r>
      <w:r>
        <w:t>with the</w:t>
      </w:r>
      <w:r w:rsidRPr="00800150">
        <w:t xml:space="preserve"> </w:t>
      </w:r>
      <w:r w:rsidRPr="00DA3672">
        <w:t>moderators</w:t>
      </w:r>
      <w:r>
        <w:t xml:space="preserve"> </w:t>
      </w:r>
      <w:r w:rsidRPr="00DA3672">
        <w:t>(1) Domain</w:t>
      </w:r>
      <w:r>
        <w:t xml:space="preserve"> (cf. section </w:t>
      </w:r>
      <w:r>
        <w:fldChar w:fldCharType="begin"/>
      </w:r>
      <w:r>
        <w:instrText xml:space="preserve"> REF _Ref77264802 \r \h </w:instrText>
      </w:r>
      <w:r>
        <w:fldChar w:fldCharType="separate"/>
      </w:r>
      <w:r w:rsidR="00EE4BB5">
        <w:t>2.4</w:t>
      </w:r>
      <w:r>
        <w:fldChar w:fldCharType="end"/>
      </w:r>
      <w:r>
        <w:t>);</w:t>
      </w:r>
      <w:r w:rsidRPr="00DA3672">
        <w:t xml:space="preserve"> (2) whether the study used validated test</w:t>
      </w:r>
      <w:r>
        <w:t>s</w:t>
      </w:r>
      <w:r w:rsidRPr="00DA3672">
        <w:t xml:space="preserve"> </w:t>
      </w:r>
      <w:r>
        <w:t xml:space="preserve">as its outcome measures, </w:t>
      </w:r>
      <w:r w:rsidRPr="00DA3672">
        <w:t xml:space="preserve">or </w:t>
      </w:r>
      <w:r w:rsidRPr="00EB2CE7">
        <w:t>unvalidated</w:t>
      </w:r>
      <w:r w:rsidRPr="00DA3672">
        <w:t xml:space="preserve"> </w:t>
      </w:r>
      <w:r>
        <w:t xml:space="preserve">ones </w:t>
      </w:r>
      <w:r w:rsidRPr="002F6335">
        <w:t>(for unvalidated measures, we treated trained and untrained items as separate groups to avoid confounding measure validation and training effects)</w:t>
      </w:r>
      <w:r>
        <w:t>;</w:t>
      </w:r>
      <w:r w:rsidRPr="00DA3672">
        <w:t xml:space="preserve"> and (3) the Domain × Validated interaction. Next, </w:t>
      </w:r>
      <w:ins w:id="60" w:author="Brenton Wiernik" w:date="2021-12-30T06:58:00Z">
        <w:r w:rsidR="00EA7B57">
          <w:t xml:space="preserve">to test the effects of time since stroke </w:t>
        </w:r>
      </w:ins>
      <w:ins w:id="61" w:author="Brenton Wiernik" w:date="2021-12-30T06:59:00Z">
        <w:r w:rsidR="00EA7B57">
          <w:t xml:space="preserve">on MIT treatment effects, </w:t>
        </w:r>
      </w:ins>
      <w:r w:rsidRPr="00DA3672">
        <w:t xml:space="preserve">we fit another model adding </w:t>
      </w:r>
      <w:r>
        <w:t>the</w:t>
      </w:r>
      <w:r w:rsidRPr="00D84D7A">
        <w:t xml:space="preserve"> </w:t>
      </w:r>
      <w:r w:rsidRPr="00DA3672">
        <w:t xml:space="preserve">additional moderators </w:t>
      </w:r>
      <w:r>
        <w:t xml:space="preserve">of </w:t>
      </w:r>
      <w:r w:rsidRPr="00DA3672">
        <w:t>(1) mean MPO across treatment and control groups</w:t>
      </w:r>
      <w:r>
        <w:t>;</w:t>
      </w:r>
      <w:r w:rsidRPr="00DA3672">
        <w:t xml:space="preserve"> and (2) the difference in mean MPO between treatment and control groups.</w:t>
      </w:r>
    </w:p>
    <w:p w14:paraId="5609D9D1" w14:textId="65E71164" w:rsidR="003D4279" w:rsidRPr="00DA3672" w:rsidRDefault="003D4279" w:rsidP="003E4C8F">
      <w:r w:rsidRPr="00DA3672">
        <w:t xml:space="preserve">For the </w:t>
      </w:r>
      <w:r>
        <w:t>case report</w:t>
      </w:r>
      <w:r w:rsidRPr="00DA3672">
        <w:t xml:space="preserve"> meta-analyses, we </w:t>
      </w:r>
      <w:r>
        <w:t xml:space="preserve">initially </w:t>
      </w:r>
      <w:r w:rsidRPr="00DA3672">
        <w:t>fit</w:t>
      </w:r>
      <w:r>
        <w:t xml:space="preserve">ted </w:t>
      </w:r>
      <w:del w:id="62" w:author="Brenton Wiernik" w:date="2021-12-30T07:07:00Z">
        <w:r w:rsidDel="00977B23">
          <w:delText>the same</w:delText>
        </w:r>
      </w:del>
      <w:ins w:id="63" w:author="Brenton Wiernik" w:date="2021-12-30T07:07:00Z">
        <w:r w:rsidR="00977B23">
          <w:t>a similar</w:t>
        </w:r>
      </w:ins>
      <w:r>
        <w:t xml:space="preserve"> </w:t>
      </w:r>
      <w:r w:rsidRPr="00DA3672">
        <w:t xml:space="preserve">meta-regression model </w:t>
      </w:r>
      <w:ins w:id="64" w:author="Brenton Wiernik" w:date="2021-12-30T07:07:00Z">
        <w:r w:rsidR="00977B23">
          <w:t>as for RCTs</w:t>
        </w:r>
        <w:r w:rsidR="00977B23">
          <w:t xml:space="preserve"> </w:t>
        </w:r>
      </w:ins>
      <w:r>
        <w:t xml:space="preserve">with </w:t>
      </w:r>
      <w:del w:id="65" w:author="Brenton Wiernik" w:date="2021-12-30T06:59:00Z">
        <w:r w:rsidDel="00EA7B57">
          <w:delText xml:space="preserve">three </w:delText>
        </w:r>
      </w:del>
      <w:ins w:id="66" w:author="Brenton Wiernik" w:date="2021-12-30T06:59:00Z">
        <w:r w:rsidR="00EA7B57">
          <w:t xml:space="preserve">Domain, </w:t>
        </w:r>
      </w:ins>
      <w:ins w:id="67" w:author="Brenton Wiernik" w:date="2021-12-30T07:00:00Z">
        <w:r w:rsidR="00EA7B57">
          <w:t xml:space="preserve">Validated, and </w:t>
        </w:r>
        <w:r w:rsidR="00EA7B57" w:rsidRPr="00DA3672">
          <w:t xml:space="preserve">Domain × Validated </w:t>
        </w:r>
      </w:ins>
      <w:r>
        <w:t>moderators</w:t>
      </w:r>
      <w:del w:id="68" w:author="Brenton Wiernik" w:date="2021-12-30T07:07:00Z">
        <w:r w:rsidDel="00977B23">
          <w:delText xml:space="preserve"> as for RCTs</w:delText>
        </w:r>
      </w:del>
      <w:r w:rsidRPr="00DA3672">
        <w:t>. We</w:t>
      </w:r>
      <w:ins w:id="69" w:author="Brenton Wiernik" w:date="2021-12-30T07:00:00Z">
        <w:r w:rsidR="00EA7B57">
          <w:t xml:space="preserve"> tested additional moderators by </w:t>
        </w:r>
      </w:ins>
      <w:del w:id="70" w:author="Brenton Wiernik" w:date="2021-12-30T07:01:00Z">
        <w:r w:rsidRPr="00DA3672" w:rsidDel="00EA7B57">
          <w:delText xml:space="preserve"> then </w:delText>
        </w:r>
      </w:del>
      <w:r w:rsidRPr="00DA3672">
        <w:t>fit</w:t>
      </w:r>
      <w:ins w:id="71" w:author="Brenton Wiernik" w:date="2021-12-30T07:01:00Z">
        <w:r w:rsidR="00EA7B57">
          <w:t>ting</w:t>
        </w:r>
      </w:ins>
      <w:r w:rsidRPr="00DA3672">
        <w:t xml:space="preserve"> </w:t>
      </w:r>
      <w:r>
        <w:t>two</w:t>
      </w:r>
      <w:r w:rsidRPr="00DA3672">
        <w:t xml:space="preserve"> additional models</w:t>
      </w:r>
      <w:ins w:id="72" w:author="Brenton Wiernik" w:date="2021-12-30T07:01:00Z">
        <w:r w:rsidR="00EA7B57">
          <w:t>,</w:t>
        </w:r>
      </w:ins>
      <w:r w:rsidRPr="00DA3672">
        <w:t xml:space="preserve"> adding one moderator at a time to this baseline model. First, we fit a model adding individual-level MPO. Second, we fit a model adding whether a study used the original MIT protocol or a modified protocol.</w:t>
      </w:r>
    </w:p>
    <w:p w14:paraId="01D1D357" w14:textId="68EA5FE6" w:rsidR="00975008" w:rsidRDefault="00975008">
      <w:pPr>
        <w:pStyle w:val="Heading2"/>
      </w:pPr>
      <w:bookmarkStart w:id="73" w:name="_5shh93miv43" w:colFirst="0" w:colLast="0"/>
      <w:bookmarkStart w:id="74" w:name="_whriylx7dzyr" w:colFirst="0" w:colLast="0"/>
      <w:bookmarkEnd w:id="73"/>
      <w:bookmarkEnd w:id="74"/>
      <w:r w:rsidRPr="00975008">
        <w:lastRenderedPageBreak/>
        <w:t>Standard Protocol Approvals, Registrations, and Patient Consents</w:t>
      </w:r>
    </w:p>
    <w:p w14:paraId="026DD931" w14:textId="541ADCEF" w:rsidR="00A03542" w:rsidRPr="00A03542" w:rsidRDefault="008000C0" w:rsidP="008000C0">
      <w:bookmarkStart w:id="75" w:name="_Hlk81563309"/>
      <w:r>
        <w:t>(No applicable statements regarding</w:t>
      </w:r>
      <w:r w:rsidR="00254E3A">
        <w:t xml:space="preserve"> </w:t>
      </w:r>
      <w:r w:rsidR="00254E3A" w:rsidRPr="00254E3A">
        <w:t>research ethics and informed consent</w:t>
      </w:r>
      <w:r>
        <w:t>.)</w:t>
      </w:r>
    </w:p>
    <w:bookmarkEnd w:id="75"/>
    <w:p w14:paraId="259A9F0F" w14:textId="181482B3" w:rsidR="00254E3A" w:rsidRDefault="00254E3A">
      <w:pPr>
        <w:pStyle w:val="Heading2"/>
      </w:pPr>
      <w:r w:rsidRPr="00254E3A">
        <w:t>Data Availability</w:t>
      </w:r>
    </w:p>
    <w:p w14:paraId="65E6CEBD" w14:textId="5F24FD12" w:rsidR="00254E3A" w:rsidRPr="00254E3A" w:rsidRDefault="00254E3A" w:rsidP="00254E3A">
      <w:r>
        <w:t xml:space="preserve">All data generated during the making of this work is included </w:t>
      </w:r>
      <w:r w:rsidR="00290173">
        <w:t xml:space="preserve">among </w:t>
      </w:r>
      <w:r>
        <w:t xml:space="preserve">the </w:t>
      </w:r>
      <w:r w:rsidR="00290173">
        <w:t>(</w:t>
      </w:r>
      <w:r>
        <w:t>main and supplementary</w:t>
      </w:r>
      <w:r w:rsidR="00290173">
        <w:t>)</w:t>
      </w:r>
      <w:r>
        <w:t xml:space="preserve"> article files.</w:t>
      </w:r>
    </w:p>
    <w:p w14:paraId="52F61299" w14:textId="77777777" w:rsidR="003D4279" w:rsidRPr="00DA3672" w:rsidRDefault="003D4279" w:rsidP="0096096E">
      <w:pPr>
        <w:pStyle w:val="Heading1"/>
      </w:pPr>
      <w:r w:rsidRPr="00DA3672">
        <w:t>Results</w:t>
      </w:r>
    </w:p>
    <w:p w14:paraId="45345218" w14:textId="133C924D" w:rsidR="003D4279" w:rsidRPr="00DA3672" w:rsidRDefault="003D4279" w:rsidP="008202BC">
      <w:bookmarkStart w:id="76" w:name="_5jizkx5idpvy" w:colFirst="0" w:colLast="0"/>
      <w:bookmarkStart w:id="77" w:name="_t4js3cyufq7" w:colFirst="0" w:colLast="0"/>
      <w:bookmarkEnd w:id="76"/>
      <w:bookmarkEnd w:id="77"/>
      <w:r w:rsidRPr="00DA3672">
        <w:t xml:space="preserve">Study-level </w:t>
      </w:r>
      <w:r>
        <w:t>standardis</w:t>
      </w:r>
      <w:r w:rsidRPr="00DA3672">
        <w:t xml:space="preserve">ed mean difference scores and meta-analytic mean differences by Domain are shown in </w:t>
      </w:r>
      <w:r w:rsidRPr="00DA3672">
        <w:fldChar w:fldCharType="begin"/>
      </w:r>
      <w:r w:rsidRPr="00DA3672">
        <w:instrText xml:space="preserve"> REF _Ref75116297 \h </w:instrText>
      </w:r>
      <w:r w:rsidRPr="00DA3672">
        <w:fldChar w:fldCharType="separate"/>
      </w:r>
      <w:r w:rsidR="00EE4BB5" w:rsidRPr="00DA3672">
        <w:t xml:space="preserve">Figure </w:t>
      </w:r>
      <w:r w:rsidR="00EE4BB5">
        <w:rPr>
          <w:noProof/>
        </w:rPr>
        <w:t>3</w:t>
      </w:r>
      <w:r w:rsidRPr="00DA3672">
        <w:fldChar w:fldCharType="end"/>
      </w:r>
      <w:r w:rsidRPr="00DA3672">
        <w:t xml:space="preserve">. Full meta-regression results tables are </w:t>
      </w:r>
      <w:r>
        <w:t>reported</w:t>
      </w:r>
      <w:r w:rsidRPr="00DA3672">
        <w:t xml:space="preserve"> in the </w:t>
      </w:r>
      <w:r>
        <w:t xml:space="preserve">Supplementary </w:t>
      </w:r>
      <w:r w:rsidRPr="00DA3672">
        <w:t>Materials</w:t>
      </w:r>
      <w:r w:rsidR="00B236E1">
        <w:t>, eTables 5–10</w:t>
      </w:r>
      <w:r w:rsidRPr="00DA3672">
        <w:t>.</w:t>
      </w:r>
    </w:p>
    <w:p w14:paraId="033E4CBF" w14:textId="77777777" w:rsidR="003D4279" w:rsidRPr="00DA3672" w:rsidRDefault="00BD3D91" w:rsidP="0088057F">
      <w:pPr>
        <w:pStyle w:val="FirstParagraph"/>
        <w:keepNext/>
      </w:pPr>
      <w:bookmarkStart w:id="78" w:name="figure-2.-results-of-meta-analyses"/>
      <w:bookmarkEnd w:id="78"/>
      <w:r>
        <w:rPr>
          <w:noProof/>
          <w:lang w:val="de-DE" w:eastAsia="de-DE"/>
        </w:rPr>
        <w:lastRenderedPageBreak/>
        <w:drawing>
          <wp:inline distT="0" distB="0" distL="0" distR="0" wp14:anchorId="63D3C75E" wp14:editId="6990CE16">
            <wp:extent cx="4992628" cy="71342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728" cy="7137226"/>
                    </a:xfrm>
                    <a:prstGeom prst="rect">
                      <a:avLst/>
                    </a:prstGeom>
                    <a:noFill/>
                    <a:ln>
                      <a:noFill/>
                    </a:ln>
                  </pic:spPr>
                </pic:pic>
              </a:graphicData>
            </a:graphic>
          </wp:inline>
        </w:drawing>
      </w:r>
    </w:p>
    <w:p w14:paraId="0812EFB1" w14:textId="56779924" w:rsidR="003D4279" w:rsidRPr="00DA3672" w:rsidRDefault="003D4279" w:rsidP="00B53C9C">
      <w:pPr>
        <w:pStyle w:val="Caption"/>
      </w:pPr>
      <w:bookmarkStart w:id="79" w:name="_Ref75116297"/>
      <w:bookmarkStart w:id="80" w:name="_Toc91103315"/>
      <w:r w:rsidRPr="00DA3672">
        <w:t xml:space="preserve">Figure </w:t>
      </w:r>
      <w:r w:rsidR="00604BD3">
        <w:fldChar w:fldCharType="begin"/>
      </w:r>
      <w:r w:rsidR="00604BD3">
        <w:instrText xml:space="preserve"> SEQ Figure \* ARABIC </w:instrText>
      </w:r>
      <w:r w:rsidR="00604BD3">
        <w:fldChar w:fldCharType="separate"/>
      </w:r>
      <w:r w:rsidR="00EE4BB5">
        <w:rPr>
          <w:noProof/>
        </w:rPr>
        <w:t>3</w:t>
      </w:r>
      <w:r w:rsidR="00604BD3">
        <w:rPr>
          <w:noProof/>
        </w:rPr>
        <w:fldChar w:fldCharType="end"/>
      </w:r>
      <w:bookmarkEnd w:id="79"/>
      <w:r w:rsidRPr="00DA3672">
        <w:t xml:space="preserve">: </w:t>
      </w:r>
      <w:r w:rsidRPr="00761996">
        <w:rPr>
          <w:b/>
          <w:bCs/>
        </w:rPr>
        <w:t>Results of meta-analyses</w:t>
      </w:r>
      <w:r w:rsidRPr="00DA3672">
        <w:t xml:space="preserve">. Points are study-level </w:t>
      </w:r>
      <w:r>
        <w:t>standardis</w:t>
      </w:r>
      <w:r w:rsidRPr="00DA3672">
        <w:t>ed mean pretest-</w:t>
      </w:r>
      <w:r>
        <w:t xml:space="preserve">posttest </w:t>
      </w:r>
      <w:r w:rsidRPr="00DA3672">
        <w:t>difference scores, either adjusted for a control group (</w:t>
      </w:r>
      <w:r w:rsidRPr="00DA3672">
        <w:rPr>
          <w:i/>
        </w:rPr>
        <w:t>g</w:t>
      </w:r>
      <w:r w:rsidRPr="00DA3672">
        <w:rPr>
          <w:i/>
          <w:vertAlign w:val="subscript"/>
        </w:rPr>
        <w:t>ppc</w:t>
      </w:r>
      <w:r w:rsidRPr="00DA3672">
        <w:t>) or not (</w:t>
      </w:r>
      <w:r w:rsidRPr="00DA3672">
        <w:rPr>
          <w:i/>
        </w:rPr>
        <w:t>g</w:t>
      </w:r>
      <w:r w:rsidRPr="00DA3672">
        <w:rPr>
          <w:i/>
          <w:vertAlign w:val="subscript"/>
        </w:rPr>
        <w:t>pp</w:t>
      </w:r>
      <w:r w:rsidRPr="00DA3672">
        <w:t xml:space="preserve">). Points </w:t>
      </w:r>
      <w:r>
        <w:t>of</w:t>
      </w:r>
      <w:r w:rsidRPr="00DA3672">
        <w:t xml:space="preserve"> different colours </w:t>
      </w:r>
      <w:r>
        <w:t xml:space="preserve">are </w:t>
      </w:r>
      <w:r w:rsidRPr="00DA3672">
        <w:t xml:space="preserve">drawn from different studies. Large points are mean </w:t>
      </w:r>
      <w:r w:rsidRPr="00DA3672">
        <w:rPr>
          <w:i/>
        </w:rPr>
        <w:t>g</w:t>
      </w:r>
      <w:r w:rsidRPr="00DA3672">
        <w:rPr>
          <w:i/>
          <w:vertAlign w:val="subscript"/>
        </w:rPr>
        <w:t>pp</w:t>
      </w:r>
      <w:r>
        <w:rPr>
          <w:i/>
          <w:vertAlign w:val="subscript"/>
        </w:rPr>
        <w:t>(</w:t>
      </w:r>
      <w:r w:rsidRPr="00DA3672">
        <w:rPr>
          <w:i/>
          <w:vertAlign w:val="subscript"/>
        </w:rPr>
        <w:t>c</w:t>
      </w:r>
      <w:r>
        <w:rPr>
          <w:i/>
          <w:vertAlign w:val="subscript"/>
        </w:rPr>
        <w:t>)</w:t>
      </w:r>
      <w:r w:rsidRPr="00DA3672">
        <w:t xml:space="preserve"> </w:t>
      </w:r>
      <w:r w:rsidRPr="001D7FC8">
        <w:t xml:space="preserve">for validated measures </w:t>
      </w:r>
      <w:r w:rsidRPr="00DA3672">
        <w:t xml:space="preserve">with 66% (thick bar) and 95% (thin bar) confidence intervals and </w:t>
      </w:r>
      <w:r w:rsidRPr="00A31176">
        <w:rPr>
          <w:i/>
        </w:rPr>
        <w:t>t</w:t>
      </w:r>
      <w:r w:rsidRPr="00DA3672">
        <w:t xml:space="preserve">-distribution confidence densities. For case </w:t>
      </w:r>
      <w:r>
        <w:t>reports</w:t>
      </w:r>
      <w:r w:rsidRPr="00DA3672">
        <w:t xml:space="preserve">, one aphasia severity study with </w:t>
      </w:r>
      <w:r w:rsidRPr="00DA3672">
        <w:rPr>
          <w:i/>
        </w:rPr>
        <w:t>g</w:t>
      </w:r>
      <w:r w:rsidRPr="00DA3672">
        <w:rPr>
          <w:i/>
          <w:vertAlign w:val="subscript"/>
        </w:rPr>
        <w:t>ppc</w:t>
      </w:r>
      <w:r w:rsidRPr="00DA3672">
        <w:t xml:space="preserve"> = </w:t>
      </w:r>
      <w:r>
        <w:rPr>
          <w:lang w:val="en-US"/>
        </w:rPr>
        <w:t>−4</w:t>
      </w:r>
      <w:r w:rsidRPr="00DA3672">
        <w:t xml:space="preserve">.88 </w:t>
      </w:r>
      <w:r>
        <w:t>is not displayed</w:t>
      </w:r>
      <w:r w:rsidRPr="00DA3672">
        <w:t>.</w:t>
      </w:r>
      <w:bookmarkEnd w:id="80"/>
    </w:p>
    <w:p w14:paraId="59820489" w14:textId="77777777" w:rsidR="003D4279" w:rsidRPr="00DA3672" w:rsidRDefault="003D4279" w:rsidP="0096096E">
      <w:pPr>
        <w:pStyle w:val="Heading2"/>
      </w:pPr>
      <w:bookmarkStart w:id="81" w:name="rct-studies"/>
      <w:bookmarkEnd w:id="81"/>
      <w:r w:rsidRPr="00DA3672">
        <w:lastRenderedPageBreak/>
        <w:t xml:space="preserve">RCT </w:t>
      </w:r>
      <w:r>
        <w:t>data</w:t>
      </w:r>
    </w:p>
    <w:p w14:paraId="6BF4E52F" w14:textId="5B37876E" w:rsidR="003D4279" w:rsidRPr="00DA3672" w:rsidRDefault="00200BE2" w:rsidP="003E4C8F">
      <w:r w:rsidRPr="00200BE2">
        <w:t>Overall, RCT data showed a small-to-moderate pretest-posttest effect of MIT on aphasia outcomes, after accounting for the control group (</w:t>
      </w:r>
      <w:r w:rsidRPr="00200BE2">
        <w:rPr>
          <w:i/>
          <w:iCs/>
        </w:rPr>
        <w:t>g̅</w:t>
      </w:r>
      <w:r w:rsidRPr="00200BE2">
        <w:t xml:space="preserve"> = .31 [95% CI −.01, .63]). These results were primarily based on measures of Non-Communicative Language Expression (i.e., focus on verbal utterances </w:t>
      </w:r>
      <w:r w:rsidRPr="00C91E73">
        <w:rPr>
          <w:i/>
          <w:iCs/>
        </w:rPr>
        <w:t>per se</w:t>
      </w:r>
      <w:r w:rsidRPr="00200BE2">
        <w:t>, such as in tasks requiring repetition of words and sentences). Other abilities were less commonly assessed, including Communication (i.e., verbal utterances used for social interaction in everyday situations) and Language Comprehension (i.e., understanding the meaning of verbal utterances).</w:t>
      </w:r>
      <w:r w:rsidR="003D4279" w:rsidRPr="00912A0A">
        <w:t xml:space="preserve"> In moderator analyses, effects appeared to be much weaker for Communication and Language Comprehension tasks than for Non-Communicative Language</w:t>
      </w:r>
      <w:r w:rsidR="003D4279">
        <w:t xml:space="preserve"> Expression</w:t>
      </w:r>
      <w:r w:rsidR="003D4279" w:rsidRPr="00DA3672">
        <w:t xml:space="preserve">, but confidence intervals for these differences were wide (see </w:t>
      </w:r>
      <w:r w:rsidR="003D4279" w:rsidRPr="00DA3672">
        <w:fldChar w:fldCharType="begin"/>
      </w:r>
      <w:r w:rsidR="003D4279" w:rsidRPr="00DA3672">
        <w:instrText xml:space="preserve"> REF _Ref75116297 \h </w:instrText>
      </w:r>
      <w:r w:rsidR="003D4279" w:rsidRPr="00DA3672">
        <w:fldChar w:fldCharType="separate"/>
      </w:r>
      <w:r w:rsidR="00EE4BB5" w:rsidRPr="00DA3672">
        <w:t xml:space="preserve">Figure </w:t>
      </w:r>
      <w:r w:rsidR="00EE4BB5">
        <w:rPr>
          <w:noProof/>
        </w:rPr>
        <w:t>3</w:t>
      </w:r>
      <w:r w:rsidR="003D4279" w:rsidRPr="00DA3672">
        <w:fldChar w:fldCharType="end"/>
      </w:r>
      <w:r w:rsidR="003D4279" w:rsidRPr="00DA3672">
        <w:t xml:space="preserve">). Effects were estimated to be somewhat heterogeneous across studies (random effects standard deviation, </w:t>
      </w:r>
      <w:r w:rsidR="003D4279" w:rsidRPr="00DA3672">
        <w:rPr>
          <w:i/>
          <w:iCs/>
        </w:rPr>
        <w:t>τ = </w:t>
      </w:r>
      <w:r w:rsidR="003D4279" w:rsidRPr="00DA3672">
        <w:t>.3</w:t>
      </w:r>
      <w:r w:rsidR="003D4279">
        <w:t>3</w:t>
      </w:r>
      <w:r w:rsidR="003D4279" w:rsidRPr="00DA3672">
        <w:t xml:space="preserve"> [95% CI .1</w:t>
      </w:r>
      <w:r w:rsidR="003D4279">
        <w:t>5</w:t>
      </w:r>
      <w:r w:rsidR="003D4279" w:rsidRPr="00DA3672">
        <w:t xml:space="preserve">, </w:t>
      </w:r>
      <w:r w:rsidR="003D4279">
        <w:t>1</w:t>
      </w:r>
      <w:r w:rsidR="003D4279" w:rsidRPr="00DA3672">
        <w:t>.</w:t>
      </w:r>
      <w:r w:rsidR="003D4279">
        <w:t>01</w:t>
      </w:r>
      <w:r w:rsidR="003D4279" w:rsidRPr="00DA3672">
        <w:t>]).</w:t>
      </w:r>
    </w:p>
    <w:p w14:paraId="2D091C6F" w14:textId="5B98440D" w:rsidR="003D4279" w:rsidRPr="00D95CAB" w:rsidRDefault="003D4279" w:rsidP="00D95CAB">
      <w:bookmarkStart w:id="82" w:name="moderator-analyses-1"/>
      <w:bookmarkEnd w:id="82"/>
      <w:r w:rsidRPr="00D95CAB">
        <w:t xml:space="preserve">Two </w:t>
      </w:r>
      <w:r w:rsidR="00782260">
        <w:t>included</w:t>
      </w:r>
      <w:r w:rsidR="00FF1EF1">
        <w:t xml:space="preserve"> RCTs</w:t>
      </w:r>
      <w:r w:rsidRPr="00D95CAB">
        <w:t xml:space="preserve"> included several unvalidated measures of Non-Communicative Language Expression. </w:t>
      </w:r>
      <w:r w:rsidRPr="00D95CAB">
        <w:rPr>
          <w:lang w:val="en-US"/>
        </w:rPr>
        <w:t xml:space="preserve">For these measures, treatment effects for untrained items were </w:t>
      </w:r>
      <w:r>
        <w:rPr>
          <w:lang w:val="en-US"/>
        </w:rPr>
        <w:t>somewhat smaller than</w:t>
      </w:r>
      <w:r w:rsidRPr="00D95CAB">
        <w:rPr>
          <w:lang w:val="en-US"/>
        </w:rPr>
        <w:t xml:space="preserve"> those for validated measures</w:t>
      </w:r>
      <w:r>
        <w:rPr>
          <w:lang w:val="en-US"/>
        </w:rPr>
        <w:t>, though the confidence interval for this difference was fairly wide</w:t>
      </w:r>
      <w:r w:rsidRPr="00D95CAB">
        <w:rPr>
          <w:lang w:val="en-US"/>
        </w:rPr>
        <w:t xml:space="preserve"> (∆</w:t>
      </w:r>
      <w:r w:rsidRPr="00D95CAB">
        <w:rPr>
          <w:i/>
          <w:iCs/>
          <w:lang w:val="en-US"/>
        </w:rPr>
        <w:t>g̅</w:t>
      </w:r>
      <w:r w:rsidRPr="00D95CAB">
        <w:rPr>
          <w:lang w:val="en-US"/>
        </w:rPr>
        <w:t xml:space="preserve"> = −.15 [95% CI −.46, .15]). As expected, estimated treatment effects were much larger when patients were tested using trained items (∆</w:t>
      </w:r>
      <w:r w:rsidRPr="00D95CAB">
        <w:rPr>
          <w:i/>
          <w:iCs/>
          <w:lang w:val="en-US"/>
        </w:rPr>
        <w:t>g̅</w:t>
      </w:r>
      <w:r w:rsidRPr="00D95CAB">
        <w:rPr>
          <w:lang w:val="en-US"/>
        </w:rPr>
        <w:t xml:space="preserve"> = .99 [95% CI .60, 1.39]; trained vs. untrained items contrast: 1.15 [95% CI .74, 1.56]). </w:t>
      </w:r>
      <w:r>
        <w:rPr>
          <w:lang w:val="en-US"/>
        </w:rPr>
        <w:t>Smaller effect sizes for unvalidated measures may be attributable to poorer reliability compared to validated measures; measurement error tends to attenuate effect sizes</w:t>
      </w:r>
      <w:r>
        <w:fldChar w:fldCharType="begin"/>
      </w:r>
      <w:r w:rsidR="00F814AA">
        <w:instrText xml:space="preserve"> ADDIN ZOTERO_ITEM CSL_CITATION {"citationID":"VDtGLO4n","properties":{"formattedCitation":"\\super 22\\uc0\\u8211{}24\\nosupersub{}","plainCitation":"22–24","noteIndex":0},"citationItems":[{"id":"5vBJH70e/D1cJ9aXW","uris":["http://zotero.org/users/1386342/items/U6HV89SR"],"uri":["http://zotero.org/users/1386342/items/U6HV89SR"],"itemData":{"id":61768,"type":"article-journal","abstract":"Background: There are a limited number of aphasia language tests in the majority of the world's commonly spoken languages. Furthermore, few aphasia tests in languages other than English have been standardised and normed, and few have supportive psychometric data pertaining to reliability and validity. The lack of standardised assessment tools across many of the world's languages poses serious challenges to clinical practice and research in aphasia. Aims: The current review addresses this lack of assessment tools by providing conceptual and statistical guidance for the development of aphasia assessment tools and establishment of their psychometric properties. Main Contribution: A list of aphasia tests in the 20 most widely spoken languages is included. The pitfalls of translating an existing test into a new language versus creating a new test are outlined. Factors to be considered in determining test content are discussed. Further, a description of test items corresponding to different language functions is provided, with special emphasis on implementing important controls in test design. Next, a broad review of principal psychometric properties relevant to aphasia tests is presented, with specific statistical guidance for establishing psychometric properties of standardised assessment tools. Conclusions: This article may be used to help guide future work on developing, standardising and validating aphasia language tests. The considerations discussed are also applicable to the development of standardised tests of other cognitive functions.","container-title":"Aphasiology","DOI":"10.1080/02687038.2013.805728","ISSN":"0268-7038","issue":"8","note":"publisher: Routledge\n_eprint: https://doi.org/10.1080/02687038.2013.805728","page":"891-920","source":"Taylor and Francis+NEJM","title":"A tutorial on aphasia test development in any language: Key substantive and psychometric considerations","title-short":"A tutorial on aphasia test development in any language","URL":"https://doi.org/10.1080/02687038.2013.805728","volume":"27","author":[{"family":"Ivanova","given":"Maria V."},{"family":"Hallowell","given":"Brooke"}],"accessed":{"date-parts":[["2021",6,3]]},"issued":{"date-parts":[["2013",8,1]]}}},{"id":"5vBJH70e/KZJCib9S","uris":["http://zotero.org/users/1386342/items/SNDHIQKN"],"uri":["http://zotero.org/users/1386342/items/SNDHIQKN"],"itemData":{"id":59381,"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Science","DOI":"10.1177/2515245919885611","ISSN":"2515-2459","issue":"1","journalAbbreviation":"Advances in Methods and Practices in Psychological Science","language":"en","note":"tex.ids: WiernikObtainingunbiasedresults2019, WiernikObtainingunbiasedresults2020\npublisher: SAGE Publications","page":"94-123","source":"SAGE Journals","title":"Obtaining unbiased results in meta-analysis: the importance of correcting for statistical artifacts","title-short":"Obtaining unbiased results in meta-analysis","URL":"https://doi.org/10.1177/2515245919885611","volume":"3","author":[{"family":"Wiernik","given":"Brenton M."},{"family":"Dahlke","given":"Jeffrey A."}],"accessed":{"date-parts":[["2020",4,26]]},"issued":{"date-parts":[["2020",3,1]]}}},{"id":"5vBJH70e/lkC3Wv9T","uris":["http://zotero.org/users/1386342/items/IKZ5RP97"],"uri":["http://zotero.org/users/1386342/items/IKZ5RP97"],"itemData":{"id":59706,"type":"article-journal","abstract":"Abstract.  Epidemiologists are often confronted with datasets to analyse which contain measurement error due to, for instance, mistaken data entries, inaccurate","container-title":"International Journal of Epidemiology","DOI":"10.1093/ije/dyz251","ISSN":"0300-5771","issue":"1","journalAbbreviation":"Int J Epidemiol","language":"en","note":"publisher: Oxford Academic","page":"338-347","source":"academic.oup.com","title":"Reflection on modern methods: five myths about measurement error in epidemiological research","title-short":"Reflection on modern methods","URL":"https://academic.oup.com/ije/article/49/1/338/5671729","volume":"49","author":[{"family":"Smeden","given":"Maarten","non-dropping-particle":"van"},{"family":"Lash","given":"Timothy L."},{"family":"Groenwold","given":"Rolf H. H."}],"accessed":{"date-parts":[["2020",6,9]]},"issued":{"date-parts":[["2020",2,1]]}}}],"schema":"https://github.com/citation-style-language/schema/raw/master/csl-citation.json"} </w:instrText>
      </w:r>
      <w:r>
        <w:fldChar w:fldCharType="separate"/>
      </w:r>
      <w:r w:rsidR="00F814AA" w:rsidRPr="00F814AA">
        <w:rPr>
          <w:szCs w:val="24"/>
          <w:vertAlign w:val="superscript"/>
        </w:rPr>
        <w:t>22–24</w:t>
      </w:r>
      <w:r>
        <w:fldChar w:fldCharType="end"/>
      </w:r>
      <w:r w:rsidRPr="00D95CAB">
        <w:t>.</w:t>
      </w:r>
    </w:p>
    <w:p w14:paraId="51949894" w14:textId="00671DF0" w:rsidR="003D4279" w:rsidRPr="00DA3672" w:rsidRDefault="003D4279" w:rsidP="003E4C8F">
      <w:r w:rsidRPr="00DA3672">
        <w:t>When aphasia stage (</w:t>
      </w:r>
      <w:r>
        <w:t>MPO</w:t>
      </w:r>
      <w:r w:rsidRPr="00DA3672">
        <w:t xml:space="preserve">) </w:t>
      </w:r>
      <w:r>
        <w:t xml:space="preserve">was </w:t>
      </w:r>
      <w:r w:rsidRPr="00DA3672">
        <w:t>added to the RCT model, neither mean MPO across groups (∆</w:t>
      </w:r>
      <w:r w:rsidRPr="00DA3672">
        <w:rPr>
          <w:i/>
          <w:iCs/>
        </w:rPr>
        <w:t>g̅</w:t>
      </w:r>
      <w:r w:rsidRPr="00DA3672">
        <w:t xml:space="preserve"> per month = −.00</w:t>
      </w:r>
      <w:r>
        <w:t>8</w:t>
      </w:r>
      <w:r w:rsidRPr="00DA3672">
        <w:t xml:space="preserve"> [95% CI −.02</w:t>
      </w:r>
      <w:r>
        <w:t>4</w:t>
      </w:r>
      <w:r w:rsidRPr="00DA3672">
        <w:t>, .0</w:t>
      </w:r>
      <w:r>
        <w:t>08</w:t>
      </w:r>
      <w:r w:rsidRPr="00DA3672">
        <w:t>]) nor difference in mean MPO between MIT and control groups (∆</w:t>
      </w:r>
      <w:r w:rsidRPr="00DA3672">
        <w:rPr>
          <w:i/>
          <w:iCs/>
        </w:rPr>
        <w:t>g̅</w:t>
      </w:r>
      <w:r w:rsidRPr="00DA3672">
        <w:t xml:space="preserve"> per month = −.00</w:t>
      </w:r>
      <w:r>
        <w:t>4</w:t>
      </w:r>
      <w:r w:rsidRPr="00DA3672">
        <w:t xml:space="preserve"> [95% CI −.020, .01</w:t>
      </w:r>
      <w:r>
        <w:t>1</w:t>
      </w:r>
      <w:r w:rsidRPr="00DA3672">
        <w:t xml:space="preserve">]) showed meaningful relationships with MIT treatment effects. Importantly, effect sizes for RCT analyses were drawn from only </w:t>
      </w:r>
      <w:r>
        <w:t>three</w:t>
      </w:r>
      <w:r w:rsidRPr="00DA3672">
        <w:t xml:space="preserve"> studies, so these group-level MPO analyses have limited power to estimate </w:t>
      </w:r>
      <w:r>
        <w:t xml:space="preserve">the </w:t>
      </w:r>
      <w:r w:rsidRPr="00DA3672">
        <w:t>impact of MPO on MIT treatment effects.</w:t>
      </w:r>
    </w:p>
    <w:p w14:paraId="4CAE3FD4" w14:textId="77777777" w:rsidR="003D4279" w:rsidRPr="00DA3672" w:rsidRDefault="003D4279" w:rsidP="0096096E">
      <w:pPr>
        <w:pStyle w:val="Heading2"/>
      </w:pPr>
      <w:bookmarkStart w:id="83" w:name="ipd-case-series-studies"/>
      <w:bookmarkEnd w:id="83"/>
      <w:r>
        <w:t>Case report</w:t>
      </w:r>
      <w:r w:rsidRPr="00DA3672">
        <w:t xml:space="preserve"> </w:t>
      </w:r>
      <w:r>
        <w:t>data</w:t>
      </w:r>
    </w:p>
    <w:p w14:paraId="53D38E97" w14:textId="4ABFE704" w:rsidR="003D4279" w:rsidRPr="00DA3672" w:rsidRDefault="003D4279" w:rsidP="003E4C8F">
      <w:r w:rsidRPr="00DA3672">
        <w:t xml:space="preserve">Compared to RCT studies, case </w:t>
      </w:r>
      <w:r>
        <w:t>reports</w:t>
      </w:r>
      <w:r w:rsidRPr="00DA3672">
        <w:t xml:space="preserve"> with</w:t>
      </w:r>
      <w:r>
        <w:t xml:space="preserve"> no</w:t>
      </w:r>
      <w:r w:rsidRPr="00DA3672">
        <w:t xml:space="preserve"> control group estimated much larger effects of MIT (</w:t>
      </w:r>
      <w:r w:rsidRPr="00DA3672">
        <w:rPr>
          <w:i/>
          <w:iCs/>
        </w:rPr>
        <w:t>g̅</w:t>
      </w:r>
      <w:r w:rsidRPr="00DA3672">
        <w:t xml:space="preserve"> = 1.</w:t>
      </w:r>
      <w:r>
        <w:t>72</w:t>
      </w:r>
      <w:r w:rsidRPr="00DA3672">
        <w:t xml:space="preserve"> [95% CI </w:t>
      </w:r>
      <w:r>
        <w:t>1</w:t>
      </w:r>
      <w:r w:rsidRPr="00DA3672">
        <w:t>.</w:t>
      </w:r>
      <w:r>
        <w:t>00</w:t>
      </w:r>
      <w:r w:rsidRPr="00DA3672">
        <w:t>, 2.</w:t>
      </w:r>
      <w:r>
        <w:t>4</w:t>
      </w:r>
      <w:r w:rsidRPr="00DA3672">
        <w:t xml:space="preserve">2]). As with RCT studies, these results were primarily based on </w:t>
      </w:r>
      <w:r>
        <w:t>Non-Communicative Language Expression</w:t>
      </w:r>
      <w:r w:rsidRPr="00DA3672">
        <w:t xml:space="preserve"> (repetition) tasks. Overall aphasia severity and language comprehension appeared to show somewhat smaller effects, but confidence intervals on these differences were </w:t>
      </w:r>
      <w:r>
        <w:t xml:space="preserve">very </w:t>
      </w:r>
      <w:r w:rsidRPr="00DA3672">
        <w:t>wide. Effects were estimated to be highly heterogeneous across studies (</w:t>
      </w:r>
      <w:r w:rsidRPr="00DA3672">
        <w:rPr>
          <w:i/>
          <w:iCs/>
        </w:rPr>
        <w:t>τ</w:t>
      </w:r>
      <w:r w:rsidRPr="00DA3672">
        <w:t xml:space="preserve"> [between-studies] = </w:t>
      </w:r>
      <w:r>
        <w:t>1</w:t>
      </w:r>
      <w:r w:rsidRPr="00DA3672">
        <w:t>.</w:t>
      </w:r>
      <w:r>
        <w:t>41</w:t>
      </w:r>
      <w:r w:rsidRPr="00DA3672">
        <w:t xml:space="preserve"> [95% CI .</w:t>
      </w:r>
      <w:r>
        <w:t>89</w:t>
      </w:r>
      <w:r w:rsidRPr="00DA3672">
        <w:t xml:space="preserve">, </w:t>
      </w:r>
      <w:r>
        <w:t>2</w:t>
      </w:r>
      <w:r w:rsidRPr="00DA3672">
        <w:t>.</w:t>
      </w:r>
      <w:r>
        <w:t>05</w:t>
      </w:r>
      <w:r w:rsidRPr="00DA3672">
        <w:t xml:space="preserve">]), to </w:t>
      </w:r>
      <w:r>
        <w:t>the</w:t>
      </w:r>
      <w:r w:rsidRPr="00DA3672">
        <w:t xml:space="preserve"> degree that MIT was even estimated to be harmful in a small proportion of settings</w:t>
      </w:r>
      <w:r>
        <w:t>:</w:t>
      </w:r>
      <w:r w:rsidRPr="002E532D">
        <w:t xml:space="preserve"> for instance, the 95% normal-theory prediction interval for Non-Communicative Language Expression ranged −0.88 to +4.90</w:t>
      </w:r>
      <w:r>
        <w:fldChar w:fldCharType="begin"/>
      </w:r>
      <w:r w:rsidR="00F814AA">
        <w:instrText xml:space="preserve"> ADDIN ZOTERO_ITEM CSL_CITATION {"citationID":"Tp0RKbIE","properties":{"formattedCitation":"\\super 25\\nosupersub{}","plainCitation":"25","noteIndex":0},"citationItems":[{"id":"5vBJH70e/eoMsBBpD","uris":["http://zotero.org/users/1386342/items/8L3823KC"],"uri":["http://zotero.org/users/1386342/items/8L3823KC"],"itemData":{"id":59432,"type":"article-journal","abstract":"Objectives Evaluating the variation in the strength of the effect across studies is a key feature of meta-analyses. This variability is reflected by measures like τ2 or I2, but their clinical interpretation is not straightforward. A prediction interval is less complicated: it presents the expected range of true effects in similar studies. We aimed to show the advantages of having the prediction interval routinely reported in meta-analyses.\nDesign We show how the prediction interval can help understand the uncertainty about whether an intervention works or not. To evaluate the implications of using this interval to interpret the results, we selected the first meta-analysis per intervention review of the Cochrane Database of Systematic Reviews Issues 2009–2013 with a dichotomous (n=2009) or continuous (n=1254) outcome, and generated 95% prediction intervals for them.\nResults In 72.4% of 479 statistically significant (random-effects p&lt;0.05) meta-analyses in the Cochrane Database 2009–2013 with heterogeneity (I2&gt;0), the 95% prediction interval suggested that the intervention effect could be null or even be in the opposite direction. In 20.3% of those 479 meta-analyses, the prediction interval showed that the effect could be completely opposite to the point estimate of the meta-analysis. We demonstrate also how the prediction interval can be used to calculate the probability that a new trial will show a negative effect and to improve the calculations of the power of a new trial.\nConclusions The prediction interval reflects the variation in treatment effects over different settings, including what effect is to be expected in future patients, such as the patients that a clinician is interested to treat. Prediction intervals should be routinely reported to allow more informative inferences in meta-analyses.","container-title":"BMJ Open","DOI":"10.1136/bmjopen-2015-010247","ISSN":"2044-6055, 2044-6055","issue":"7","language":"en","note":"tex.ids: IntHout2016PleaRoutinelya, IntHoutPlearoutinelypresenting2016\nPMID: 27406637\npublisher: British Medical Journal Publishing Group\nsection: Research methods","page":"e010247","source":"bmjopen.bmj.com","title":"Plea for routinely presenting prediction intervals in meta-analysis","URL":"https://bmjopen.bmj.com/content/6/7/e010247","volume":"6","author":[{"family":"IntHout","given":"Joanna"},{"family":"Ioannidis","given":"John P. A."},{"family":"Rovers","given":"Maroeska M."},{"family":"Goeman","given":"Jelle J."}],"accessed":{"date-parts":[["2020",4,29]]},"issued":{"date-parts":[["2016",7,1]]}}}],"schema":"https://github.com/citation-style-language/schema/raw/master/csl-citation.json"} </w:instrText>
      </w:r>
      <w:r>
        <w:fldChar w:fldCharType="separate"/>
      </w:r>
      <w:r w:rsidR="00F814AA" w:rsidRPr="00F814AA">
        <w:rPr>
          <w:szCs w:val="24"/>
          <w:vertAlign w:val="superscript"/>
        </w:rPr>
        <w:t>25</w:t>
      </w:r>
      <w:r>
        <w:fldChar w:fldCharType="end"/>
      </w:r>
      <w:r>
        <w:t>.</w:t>
      </w:r>
    </w:p>
    <w:p w14:paraId="76122A3E" w14:textId="47841DE6" w:rsidR="003D4279" w:rsidRPr="00DA3672" w:rsidRDefault="003D4279" w:rsidP="003E4C8F">
      <w:bookmarkStart w:id="84" w:name="moderator-analyses-2"/>
      <w:bookmarkEnd w:id="84"/>
      <w:r w:rsidRPr="00544726">
        <w:t xml:space="preserve">Four </w:t>
      </w:r>
      <w:r w:rsidR="004B5684">
        <w:t xml:space="preserve">case report </w:t>
      </w:r>
      <w:r w:rsidRPr="00544726">
        <w:t>studies included several unvalidated measures of Non-Communicative Language Expression. As with RCT studies, treatment effects for untrained items</w:t>
      </w:r>
      <w:r>
        <w:t xml:space="preserve"> on unvalidated measures appeared to be smaller than </w:t>
      </w:r>
      <w:r w:rsidRPr="00544726">
        <w:t xml:space="preserve">those for validated measures (with a wide confidence interval; ∆g̅ = </w:t>
      </w:r>
      <w:r>
        <w:t>−</w:t>
      </w:r>
      <w:r w:rsidRPr="00544726">
        <w:t>.</w:t>
      </w:r>
      <w:r>
        <w:t>47</w:t>
      </w:r>
      <w:r w:rsidRPr="00544726">
        <w:t xml:space="preserve"> [95% CI −</w:t>
      </w:r>
      <w:r>
        <w:t>2</w:t>
      </w:r>
      <w:r w:rsidRPr="00544726">
        <w:t>.</w:t>
      </w:r>
      <w:r>
        <w:t>40</w:t>
      </w:r>
      <w:r w:rsidRPr="00544726">
        <w:t>, 1.</w:t>
      </w:r>
      <w:r>
        <w:t>46</w:t>
      </w:r>
      <w:r w:rsidRPr="00544726">
        <w:t>])</w:t>
      </w:r>
      <w:r>
        <w:t xml:space="preserve">. Also similar to RCTs, </w:t>
      </w:r>
      <w:r w:rsidRPr="00544726">
        <w:t xml:space="preserve">apparent treatment effects were much larger for trained items (∆g̅ = </w:t>
      </w:r>
      <w:r>
        <w:t>2</w:t>
      </w:r>
      <w:r w:rsidRPr="00544726">
        <w:t>.</w:t>
      </w:r>
      <w:r>
        <w:t>37</w:t>
      </w:r>
      <w:r w:rsidRPr="00544726">
        <w:t xml:space="preserve"> [95% CI .4</w:t>
      </w:r>
      <w:r>
        <w:t>4</w:t>
      </w:r>
      <w:r w:rsidRPr="00544726">
        <w:t xml:space="preserve">, </w:t>
      </w:r>
      <w:r>
        <w:t>4</w:t>
      </w:r>
      <w:r w:rsidRPr="00544726">
        <w:t>.3</w:t>
      </w:r>
      <w:r>
        <w:t>1</w:t>
      </w:r>
      <w:r w:rsidRPr="00544726">
        <w:t xml:space="preserve">]; trained vs. untrained items contrast: </w:t>
      </w:r>
      <w:r>
        <w:t>2</w:t>
      </w:r>
      <w:r w:rsidRPr="00544726">
        <w:t>.</w:t>
      </w:r>
      <w:r>
        <w:t>84</w:t>
      </w:r>
      <w:r w:rsidRPr="00544726">
        <w:t xml:space="preserve"> [95% CI </w:t>
      </w:r>
      <w:r>
        <w:t>1</w:t>
      </w:r>
      <w:r w:rsidRPr="00544726">
        <w:t>.</w:t>
      </w:r>
      <w:r>
        <w:t>21</w:t>
      </w:r>
      <w:r w:rsidRPr="00544726">
        <w:t xml:space="preserve">, </w:t>
      </w:r>
      <w:r>
        <w:t>4</w:t>
      </w:r>
      <w:r w:rsidRPr="00544726">
        <w:t>.4</w:t>
      </w:r>
      <w:r>
        <w:t>8</w:t>
      </w:r>
      <w:r w:rsidRPr="00544726">
        <w:t>]).</w:t>
      </w:r>
    </w:p>
    <w:p w14:paraId="31EB823D" w14:textId="77777777" w:rsidR="003D4279" w:rsidRPr="00DA3672" w:rsidRDefault="003D4279" w:rsidP="003E4C8F">
      <w:r w:rsidRPr="00DA3672">
        <w:t>When aphasia stage (</w:t>
      </w:r>
      <w:r>
        <w:t>MPO</w:t>
      </w:r>
      <w:r w:rsidRPr="00DA3672">
        <w:t xml:space="preserve">) was added to the </w:t>
      </w:r>
      <w:r>
        <w:t>case reports</w:t>
      </w:r>
      <w:r w:rsidRPr="00DA3672">
        <w:t xml:space="preserve"> model, MPO showed a moderate negative relationship with treatment effects (∆</w:t>
      </w:r>
      <w:r w:rsidRPr="00DA3672">
        <w:rPr>
          <w:i/>
          <w:iCs/>
        </w:rPr>
        <w:t>g̅</w:t>
      </w:r>
      <w:r w:rsidRPr="00DA3672">
        <w:t xml:space="preserve"> per month = −.02 [95% CI −.0</w:t>
      </w:r>
      <w:r>
        <w:t>3</w:t>
      </w:r>
      <w:r w:rsidRPr="00DA3672">
        <w:t>, −.01]; estimated effect for 12 months, −.1</w:t>
      </w:r>
      <w:r>
        <w:t>8</w:t>
      </w:r>
      <w:r w:rsidRPr="00DA3672">
        <w:t xml:space="preserve"> [95% CI −.</w:t>
      </w:r>
      <w:r>
        <w:t>30</w:t>
      </w:r>
      <w:r w:rsidRPr="00DA3672">
        <w:t>, −.</w:t>
      </w:r>
      <w:r>
        <w:t>07</w:t>
      </w:r>
      <w:r w:rsidRPr="00DA3672">
        <w:t>]; estimated effect for 24 months, −.3</w:t>
      </w:r>
      <w:r>
        <w:t>7</w:t>
      </w:r>
      <w:r w:rsidRPr="00DA3672">
        <w:t xml:space="preserve"> [95% CI −.</w:t>
      </w:r>
      <w:r>
        <w:t>61</w:t>
      </w:r>
      <w:r w:rsidRPr="00DA3672">
        <w:t>, −.</w:t>
      </w:r>
      <w:r>
        <w:t>14</w:t>
      </w:r>
      <w:r w:rsidRPr="00DA3672">
        <w:t>]).</w:t>
      </w:r>
    </w:p>
    <w:p w14:paraId="32F01F6C" w14:textId="77777777" w:rsidR="003D4279" w:rsidRPr="00DA3672" w:rsidRDefault="003D4279" w:rsidP="003E4C8F">
      <w:r w:rsidRPr="00DA3672">
        <w:t xml:space="preserve">Compared to studies that used the original MIT protocol, studies that used a modified </w:t>
      </w:r>
      <w:r>
        <w:t xml:space="preserve">variant of the </w:t>
      </w:r>
      <w:r w:rsidRPr="00DA3672">
        <w:t xml:space="preserve">protocol appeared to show </w:t>
      </w:r>
      <w:r>
        <w:t xml:space="preserve">somewhat </w:t>
      </w:r>
      <w:r w:rsidRPr="00DA3672">
        <w:t>larger treatment effects, though the confidence interval on this difference was very wide (∆</w:t>
      </w:r>
      <w:r w:rsidRPr="00DA3672">
        <w:rPr>
          <w:i/>
          <w:iCs/>
        </w:rPr>
        <w:t>g̅</w:t>
      </w:r>
      <w:r w:rsidRPr="00DA3672">
        <w:t xml:space="preserve"> = .</w:t>
      </w:r>
      <w:r>
        <w:t>56</w:t>
      </w:r>
      <w:r w:rsidRPr="00DA3672">
        <w:t xml:space="preserve"> [95% CI −.9</w:t>
      </w:r>
      <w:r>
        <w:t>2</w:t>
      </w:r>
      <w:r w:rsidRPr="00DA3672">
        <w:t>, 2.</w:t>
      </w:r>
      <w:r>
        <w:t>03</w:t>
      </w:r>
      <w:r w:rsidRPr="00DA3672">
        <w:t>]).</w:t>
      </w:r>
    </w:p>
    <w:p w14:paraId="40F25417" w14:textId="77777777" w:rsidR="003D4279" w:rsidRPr="00DA3672" w:rsidRDefault="003D4279" w:rsidP="0096096E">
      <w:pPr>
        <w:pStyle w:val="Heading1"/>
      </w:pPr>
      <w:bookmarkStart w:id="85" w:name="_f2nvziqp5kv2" w:colFirst="0" w:colLast="0"/>
      <w:bookmarkEnd w:id="85"/>
      <w:r w:rsidRPr="00DA3672">
        <w:t>Discussion</w:t>
      </w:r>
    </w:p>
    <w:p w14:paraId="6032884C" w14:textId="17A78BBC" w:rsidR="00615649" w:rsidRDefault="003D4279" w:rsidP="008202BC">
      <w:r>
        <w:t>The present meta-analysis aimed to investigate the efficacy of MIT while accounting for crucial methodological aspects</w:t>
      </w:r>
      <w:r w:rsidRPr="00F159D8">
        <w:t xml:space="preserve"> </w:t>
      </w:r>
      <w:r>
        <w:t>of primary studies such as control comparison</w:t>
      </w:r>
      <w:r w:rsidR="00615649">
        <w:t>s</w:t>
      </w:r>
      <w:r>
        <w:t>, randomised group</w:t>
      </w:r>
      <w:r w:rsidRPr="009955C1">
        <w:t xml:space="preserve"> </w:t>
      </w:r>
      <w:r>
        <w:t>allocation</w:t>
      </w:r>
      <w:r w:rsidR="000A1C10">
        <w:t xml:space="preserve">, use </w:t>
      </w:r>
      <w:r w:rsidR="000A1C10">
        <w:lastRenderedPageBreak/>
        <w:t>of validated outcomes, and variance in MIT protocol</w:t>
      </w:r>
      <w:r w:rsidRPr="00DA3672">
        <w:t>.</w:t>
      </w:r>
      <w:r>
        <w:t xml:space="preserve"> </w:t>
      </w:r>
      <w:r w:rsidR="00615649">
        <w:t>It also examined the confounding effect of spontaneous recovery</w:t>
      </w:r>
      <w:r w:rsidR="000A1C10">
        <w:t>, and the degree to which MIT's effect generalises to untrained items.</w:t>
      </w:r>
    </w:p>
    <w:p w14:paraId="2B90D8BD" w14:textId="56C0E9ED" w:rsidR="003D4279" w:rsidRDefault="000A1C10" w:rsidP="008202BC">
      <w:r w:rsidRPr="000A1C10">
        <w:t>Overall</w:t>
      </w:r>
      <w:r>
        <w:t>,</w:t>
      </w:r>
      <w:r w:rsidRPr="000A1C10">
        <w:t xml:space="preserve"> we found that MIT had a limited positive treatment effect in specific domains (</w:t>
      </w:r>
      <w:r>
        <w:t xml:space="preserve">mainly </w:t>
      </w:r>
      <w:r w:rsidRPr="000A1C10">
        <w:t>repetition tasks), in line with previous meta-analyse</w:t>
      </w:r>
      <w:r>
        <w:t>s. However, o</w:t>
      </w:r>
      <w:r w:rsidR="003D4279">
        <w:t xml:space="preserve">ur results reveal that poor methodology may introduce substantial bias into estimated treatment effects. </w:t>
      </w:r>
      <w:bookmarkStart w:id="86" w:name="_Hlk78449672"/>
      <w:r w:rsidR="003D4279">
        <w:t xml:space="preserve">Concerning RCT studies of non-communicative language expression, </w:t>
      </w:r>
      <w:bookmarkStart w:id="87" w:name="_Hlk78368740"/>
      <w:r w:rsidR="003D4279">
        <w:t xml:space="preserve">using unvalidated outcomes </w:t>
      </w:r>
      <w:bookmarkEnd w:id="87"/>
      <w:r w:rsidR="003D4279">
        <w:t>for untrained items may attenuate MIT's effect size by about 43% when compared to validated outcomes (</w:t>
      </w:r>
      <w:r w:rsidR="003D4279">
        <w:rPr>
          <w:i/>
          <w:iCs/>
        </w:rPr>
        <w:t>g̅</w:t>
      </w:r>
      <w:r w:rsidR="003D4279">
        <w:rPr>
          <w:i/>
          <w:iCs/>
          <w:vertAlign w:val="subscript"/>
        </w:rPr>
        <w:t>unvalidated</w:t>
      </w:r>
      <w:r w:rsidR="003D4279">
        <w:t xml:space="preserve"> = .20 vs. </w:t>
      </w:r>
      <w:r w:rsidR="003D4279">
        <w:rPr>
          <w:i/>
          <w:iCs/>
        </w:rPr>
        <w:t>g̅</w:t>
      </w:r>
      <w:r w:rsidR="003D4279">
        <w:rPr>
          <w:i/>
          <w:iCs/>
          <w:vertAlign w:val="subscript"/>
        </w:rPr>
        <w:t>validated</w:t>
      </w:r>
      <w:r w:rsidR="003D4279">
        <w:t xml:space="preserve"> = .35).</w:t>
      </w:r>
      <w:bookmarkEnd w:id="86"/>
      <w:r w:rsidR="003D4279">
        <w:t xml:space="preserve"> Holding language domain and outcome validity constant, MIT</w:t>
      </w:r>
      <w:r w:rsidR="00B47164">
        <w:t>'s</w:t>
      </w:r>
      <w:r w:rsidR="003D4279">
        <w:t xml:space="preserve"> effect size proved to be 5.7 times larger for non-RCT data compared to RCT data (</w:t>
      </w:r>
      <w:r w:rsidR="003D4279">
        <w:rPr>
          <w:i/>
          <w:iCs/>
        </w:rPr>
        <w:t>g̅</w:t>
      </w:r>
      <w:r w:rsidR="003D4279">
        <w:rPr>
          <w:i/>
          <w:iCs/>
          <w:vertAlign w:val="subscript"/>
        </w:rPr>
        <w:t>case report</w:t>
      </w:r>
      <w:r w:rsidR="003D4279">
        <w:t xml:space="preserve"> = 2.01 vs. </w:t>
      </w:r>
      <w:r w:rsidR="003D4279">
        <w:rPr>
          <w:i/>
          <w:iCs/>
        </w:rPr>
        <w:t>g̅</w:t>
      </w:r>
      <w:r w:rsidR="003D4279">
        <w:rPr>
          <w:i/>
          <w:iCs/>
          <w:vertAlign w:val="subscript"/>
        </w:rPr>
        <w:t>RCT</w:t>
      </w:r>
      <w:r w:rsidR="003D4279">
        <w:t xml:space="preserve"> = .35 for </w:t>
      </w:r>
      <w:r w:rsidR="003D4279" w:rsidRPr="00D328C7">
        <w:t>validated Non-Communicative Language Expression</w:t>
      </w:r>
      <w:r w:rsidR="003D4279">
        <w:t xml:space="preserve"> </w:t>
      </w:r>
      <w:r w:rsidR="003D4279" w:rsidRPr="00D328C7">
        <w:t>measures</w:t>
      </w:r>
      <w:r w:rsidR="003D4279">
        <w:t>).</w:t>
      </w:r>
      <w:r w:rsidR="00595A81">
        <w:t xml:space="preserve"> Implications and possible sources for each of these findings are discussed below.</w:t>
      </w:r>
    </w:p>
    <w:p w14:paraId="6ED79117" w14:textId="77777777" w:rsidR="003D4279" w:rsidRDefault="003D4279" w:rsidP="003228D8">
      <w:pPr>
        <w:pStyle w:val="Heading2"/>
      </w:pPr>
      <w:r>
        <w:t>Research implications</w:t>
      </w:r>
    </w:p>
    <w:p w14:paraId="00D17373" w14:textId="6F25F135" w:rsidR="000A68B3" w:rsidRDefault="003D4279" w:rsidP="008202BC">
      <w:r>
        <w:t>The current results indicate that appropriate study design can help reduce confound to obtain more realistic estimates. In particular, these results re-affirm the importance of setting up and adjusting for adequate control interventions. Otherwise, most of the changes observed in case reports—visible in inflated estimates of efficacy</w:t>
      </w:r>
      <w:r w:rsidR="00A84837">
        <w:t xml:space="preserve"> (the 5.7 factor)</w:t>
      </w:r>
      <w:r>
        <w:t xml:space="preserve">—are inseparable from phenomena of spontaneous recovery, and ultimately, regression to the mean, none of which are due to the treatment. </w:t>
      </w:r>
    </w:p>
    <w:p w14:paraId="100C3644" w14:textId="6E52C6C2" w:rsidR="00386F34" w:rsidRDefault="00A74C62" w:rsidP="00A74C62">
      <w:r>
        <w:fldChar w:fldCharType="begin"/>
      </w:r>
      <w:r>
        <w:instrText xml:space="preserve"> REF _Ref91099324 \h </w:instrText>
      </w:r>
      <w:r>
        <w:fldChar w:fldCharType="separate"/>
      </w:r>
      <w:r w:rsidR="00EE4BB5">
        <w:t xml:space="preserve">Figure </w:t>
      </w:r>
      <w:r w:rsidR="00EE4BB5">
        <w:rPr>
          <w:noProof/>
        </w:rPr>
        <w:t>4</w:t>
      </w:r>
      <w:r>
        <w:fldChar w:fldCharType="end"/>
      </w:r>
      <w:r>
        <w:t xml:space="preserve"> </w:t>
      </w:r>
      <w:r w:rsidR="008E759B">
        <w:t xml:space="preserve">schematically </w:t>
      </w:r>
      <w:r>
        <w:t xml:space="preserve">illustrates the </w:t>
      </w:r>
      <w:r w:rsidR="008E759B">
        <w:t>need for a control group in order to estimate the treatment effect (TE), net of any effects due merely to the passage of time, such as (in disease)</w:t>
      </w:r>
      <w:r w:rsidR="008E759B" w:rsidRPr="008E759B">
        <w:t xml:space="preserve"> </w:t>
      </w:r>
      <w:r w:rsidR="008E759B">
        <w:t xml:space="preserve">spontaneous recovery. </w:t>
      </w:r>
      <w:r w:rsidR="000A68B3">
        <w:t>Case series report T</w:t>
      </w:r>
      <w:r w:rsidR="000A68B3" w:rsidRPr="008E759B">
        <w:rPr>
          <w:vertAlign w:val="subscript"/>
        </w:rPr>
        <w:t>2</w:t>
      </w:r>
      <w:r w:rsidR="000A68B3">
        <w:t>-T</w:t>
      </w:r>
      <w:r w:rsidR="000A68B3" w:rsidRPr="008E759B">
        <w:rPr>
          <w:vertAlign w:val="subscript"/>
        </w:rPr>
        <w:t>1</w:t>
      </w:r>
      <w:r w:rsidR="000A68B3">
        <w:t xml:space="preserve"> and tend to interpret it </w:t>
      </w:r>
      <w:r w:rsidR="008E759B">
        <w:t>as</w:t>
      </w:r>
      <w:r w:rsidR="000A68B3">
        <w:t xml:space="preserve"> the </w:t>
      </w:r>
      <w:r w:rsidR="008E759B">
        <w:t>TE</w:t>
      </w:r>
      <w:r w:rsidR="000A68B3">
        <w:t xml:space="preserve">. </w:t>
      </w:r>
      <w:r w:rsidR="008E759B">
        <w:t xml:space="preserve">This however </w:t>
      </w:r>
      <w:r w:rsidR="000A68B3">
        <w:t xml:space="preserve">confounds TE </w:t>
      </w:r>
      <w:r w:rsidR="008E759B">
        <w:t>with the spontaneous recovery effect (</w:t>
      </w:r>
      <w:r w:rsidR="000A68B3">
        <w:t>SR</w:t>
      </w:r>
      <w:r w:rsidR="008E759B">
        <w:t>)</w:t>
      </w:r>
      <w:r w:rsidR="000A68B3">
        <w:t xml:space="preserve">. To isolate </w:t>
      </w:r>
      <w:r w:rsidR="008E759B">
        <w:t>TE</w:t>
      </w:r>
      <w:r w:rsidR="000A68B3">
        <w:t>, a control group</w:t>
      </w:r>
      <w:r w:rsidR="008E759B">
        <w:t xml:space="preserve"> is needed: from it, </w:t>
      </w:r>
      <w:r w:rsidR="000A68B3">
        <w:t>we compute T</w:t>
      </w:r>
      <w:r w:rsidR="000A68B3" w:rsidRPr="008E759B">
        <w:rPr>
          <w:vertAlign w:val="subscript"/>
        </w:rPr>
        <w:t>2</w:t>
      </w:r>
      <w:r w:rsidR="000A68B3">
        <w:t>-C</w:t>
      </w:r>
      <w:r w:rsidR="000A68B3" w:rsidRPr="008E759B">
        <w:rPr>
          <w:vertAlign w:val="subscript"/>
        </w:rPr>
        <w:t>2</w:t>
      </w:r>
      <w:r w:rsidR="000A68B3">
        <w:t xml:space="preserve"> (accounting for baseline differences</w:t>
      </w:r>
      <w:r w:rsidR="008E759B">
        <w:t xml:space="preserve"> at time 1</w:t>
      </w:r>
      <w:r w:rsidR="000A68B3">
        <w:t xml:space="preserve">) to estimate the </w:t>
      </w:r>
      <w:r w:rsidR="008E759B">
        <w:t>actual TE</w:t>
      </w:r>
      <w:r w:rsidR="000A68B3">
        <w:t>.</w:t>
      </w:r>
      <w:r w:rsidR="000010AA">
        <w:t xml:space="preserve"> </w:t>
      </w:r>
    </w:p>
    <w:p w14:paraId="7D44B0E6" w14:textId="0509172F" w:rsidR="00A74C62" w:rsidRPr="00A74C62" w:rsidRDefault="000010AA" w:rsidP="00A74C62">
      <w:pPr>
        <w:rPr>
          <w:lang w:val="en-US"/>
        </w:rPr>
      </w:pPr>
      <w:r>
        <w:fldChar w:fldCharType="begin"/>
      </w:r>
      <w:r>
        <w:instrText xml:space="preserve"> REF _Ref91100890 \h </w:instrText>
      </w:r>
      <w:r>
        <w:fldChar w:fldCharType="separate"/>
      </w:r>
      <w:r w:rsidR="00EE4BB5">
        <w:t xml:space="preserve">Figure </w:t>
      </w:r>
      <w:r w:rsidR="00EE4BB5">
        <w:rPr>
          <w:noProof/>
        </w:rPr>
        <w:t>5</w:t>
      </w:r>
      <w:r>
        <w:fldChar w:fldCharType="end"/>
      </w:r>
      <w:r>
        <w:t xml:space="preserve"> shows t</w:t>
      </w:r>
      <w:r w:rsidR="00A74C62" w:rsidRPr="00A74C62">
        <w:rPr>
          <w:lang w:val="en-US"/>
        </w:rPr>
        <w:t xml:space="preserve">he same relations, </w:t>
      </w:r>
      <w:r>
        <w:rPr>
          <w:lang w:val="en-US"/>
        </w:rPr>
        <w:t xml:space="preserve">but </w:t>
      </w:r>
      <w:r w:rsidR="00A74C62" w:rsidRPr="00A74C62">
        <w:rPr>
          <w:lang w:val="en-US"/>
        </w:rPr>
        <w:t xml:space="preserve">in the form of causal diagrams (directed acyclic graphs), illustrating the difference among the differences </w:t>
      </w:r>
      <w:r w:rsidR="00A74C62" w:rsidRPr="00A74C62">
        <w:rPr>
          <w:lang w:val="en-US"/>
        </w:rPr>
        <w:fldChar w:fldCharType="begin"/>
      </w:r>
      <w:r w:rsidR="00F814AA">
        <w:rPr>
          <w:lang w:val="en-US"/>
        </w:rPr>
        <w:instrText xml:space="preserve"> ADDIN ZOTERO_ITEM CSL_CITATION {"citationID":"VDJuv7LF","properties":{"formattedCitation":"\\super see e.g., 26\\nosupersub{}","plainCitation":"see e.g., 26","noteIndex":0},"citationItems":[{"id":14014,"uris":["http://zotero.org/users/7270/items/NNTJFFVP"],"uri":["http://zotero.org/users/7270/items/NNTJFFVP"],"itemData":{"id":14014,"type":"webpage","note":"00000","title":"Causal Inference Animated Plots","URL":"https://nickchk.com/causalgraphs.html","author":[{"family":"Huntington-Klein","given":"Nick"}],"accessed":{"date-parts":[["2021",12,22]]}},"prefix":"see e.g.,"}],"schema":"https://github.com/citation-style-language/schema/raw/master/csl-citation.json"} </w:instrText>
      </w:r>
      <w:r w:rsidR="00A74C62" w:rsidRPr="00A74C62">
        <w:rPr>
          <w:lang w:val="en-US"/>
        </w:rPr>
        <w:fldChar w:fldCharType="separate"/>
      </w:r>
      <w:r w:rsidR="00F814AA" w:rsidRPr="00F814AA">
        <w:rPr>
          <w:szCs w:val="24"/>
          <w:vertAlign w:val="superscript"/>
        </w:rPr>
        <w:t>see e.g., 26</w:t>
      </w:r>
      <w:r w:rsidR="00A74C62" w:rsidRPr="00A74C62">
        <w:fldChar w:fldCharType="end"/>
      </w:r>
      <w:r>
        <w:t xml:space="preserve">. </w:t>
      </w:r>
      <w:r w:rsidR="00BB18CB">
        <w:t>Merely c</w:t>
      </w:r>
      <w:r w:rsidR="007B3F59" w:rsidRPr="007B3F59">
        <w:t xml:space="preserve">omparing scores before &amp; after having </w:t>
      </w:r>
      <w:r w:rsidR="007B3F59" w:rsidRPr="007B3F59">
        <w:rPr>
          <w:i/>
          <w:iCs/>
        </w:rPr>
        <w:t>Received MIT</w:t>
      </w:r>
      <w:r w:rsidR="00BB18CB">
        <w:t>, as in case series,</w:t>
      </w:r>
      <w:r w:rsidR="007B3F59" w:rsidRPr="007B3F59">
        <w:t xml:space="preserve"> means </w:t>
      </w:r>
      <w:r w:rsidR="007B3F59" w:rsidRPr="007B3F59">
        <w:rPr>
          <w:i/>
          <w:iCs/>
          <w:color w:val="DE7905"/>
        </w:rPr>
        <w:t>TE</w:t>
      </w:r>
      <w:r w:rsidR="007B3F59" w:rsidRPr="007B3F59">
        <w:t xml:space="preserve"> is confounded with </w:t>
      </w:r>
      <w:r w:rsidR="007B3F59" w:rsidRPr="007B3F59">
        <w:rPr>
          <w:i/>
          <w:iCs/>
          <w:color w:val="7F7F7F" w:themeColor="text1" w:themeTint="80"/>
        </w:rPr>
        <w:t>Time</w:t>
      </w:r>
      <w:r w:rsidR="007B3F59" w:rsidRPr="007B3F59">
        <w:t xml:space="preserve">. </w:t>
      </w:r>
      <w:r w:rsidR="007B3F59" w:rsidRPr="007B3F59">
        <w:rPr>
          <w:i/>
          <w:iCs/>
        </w:rPr>
        <w:t>Receiving MIT</w:t>
      </w:r>
      <w:r w:rsidR="007B3F59" w:rsidRPr="007B3F59">
        <w:t xml:space="preserve"> and </w:t>
      </w:r>
      <w:r w:rsidR="007B3F59" w:rsidRPr="007B3F59">
        <w:rPr>
          <w:i/>
          <w:iCs/>
          <w:color w:val="7F7F7F" w:themeColor="text1" w:themeTint="80"/>
        </w:rPr>
        <w:t>Time</w:t>
      </w:r>
      <w:r w:rsidR="007B3F59" w:rsidRPr="007B3F59">
        <w:rPr>
          <w:color w:val="7F7F7F" w:themeColor="text1" w:themeTint="80"/>
        </w:rPr>
        <w:t xml:space="preserve"> </w:t>
      </w:r>
      <w:r w:rsidR="007B3F59" w:rsidRPr="007B3F59">
        <w:t xml:space="preserve">are </w:t>
      </w:r>
      <w:r w:rsidR="00BB18CB">
        <w:t xml:space="preserve">however </w:t>
      </w:r>
      <w:r w:rsidR="007B3F59" w:rsidRPr="007B3F59">
        <w:t xml:space="preserve">perfectly correlated (coterminous), so they cannot be isolated. </w:t>
      </w:r>
      <w:r w:rsidR="00BE761C">
        <w:t>B</w:t>
      </w:r>
      <w:r w:rsidRPr="000010AA">
        <w:t xml:space="preserve">y adding a control group </w:t>
      </w:r>
      <w:r w:rsidR="007B3F59">
        <w:t xml:space="preserve">(as in RCTs), </w:t>
      </w:r>
      <w:r w:rsidRPr="000010AA">
        <w:t xml:space="preserve">we can estimate the effect of </w:t>
      </w:r>
      <w:r w:rsidR="00BB18CB" w:rsidRPr="007B3F59">
        <w:rPr>
          <w:i/>
          <w:iCs/>
          <w:color w:val="7F7F7F" w:themeColor="text1" w:themeTint="80"/>
        </w:rPr>
        <w:t>Time</w:t>
      </w:r>
      <w:r w:rsidRPr="000010AA">
        <w:t xml:space="preserve">, in the absence of </w:t>
      </w:r>
      <w:r w:rsidR="0089099E">
        <w:t xml:space="preserve">having </w:t>
      </w:r>
      <w:r w:rsidRPr="0089099E">
        <w:rPr>
          <w:i/>
          <w:iCs/>
        </w:rPr>
        <w:t>Receiv</w:t>
      </w:r>
      <w:r w:rsidR="0089099E">
        <w:rPr>
          <w:i/>
          <w:iCs/>
        </w:rPr>
        <w:t>ed</w:t>
      </w:r>
      <w:r w:rsidRPr="0089099E">
        <w:rPr>
          <w:i/>
          <w:iCs/>
        </w:rPr>
        <w:t xml:space="preserve"> MIT</w:t>
      </w:r>
      <w:r>
        <w:t>.</w:t>
      </w:r>
      <w:r w:rsidR="00D7597B">
        <w:t xml:space="preserve"> Namely,</w:t>
      </w:r>
      <w:r w:rsidR="00D7597B" w:rsidRPr="00D7597B">
        <w:t xml:space="preserve"> we subtract the Before/After difference of the Control group from the Before/After difference of the Treated group, to isolate the </w:t>
      </w:r>
      <w:r w:rsidR="00D7597B" w:rsidRPr="007B3F59">
        <w:rPr>
          <w:i/>
          <w:iCs/>
          <w:color w:val="DE7905"/>
        </w:rPr>
        <w:t>TE</w:t>
      </w:r>
      <w:r w:rsidR="00D7597B">
        <w:t>.</w:t>
      </w:r>
    </w:p>
    <w:p w14:paraId="1520DEB1" w14:textId="77777777" w:rsidR="00A74C62" w:rsidRDefault="00A74C62" w:rsidP="000A68B3"/>
    <w:p w14:paraId="61F59350" w14:textId="77777777" w:rsidR="000A68B3" w:rsidRDefault="000A68B3" w:rsidP="000A68B3">
      <w:pPr>
        <w:keepNext/>
      </w:pPr>
      <w:r>
        <w:rPr>
          <w:noProof/>
        </w:rPr>
        <w:drawing>
          <wp:inline distT="0" distB="0" distL="0" distR="0" wp14:anchorId="0A0390A4" wp14:editId="03003B8E">
            <wp:extent cx="2856599" cy="199257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2860545" cy="1995326"/>
                    </a:xfrm>
                    <a:prstGeom prst="rect">
                      <a:avLst/>
                    </a:prstGeom>
                    <a:noFill/>
                    <a:ln>
                      <a:noFill/>
                    </a:ln>
                  </pic:spPr>
                </pic:pic>
              </a:graphicData>
            </a:graphic>
          </wp:inline>
        </w:drawing>
      </w:r>
    </w:p>
    <w:p w14:paraId="776758FB" w14:textId="63F63802" w:rsidR="000A68B3" w:rsidRDefault="000A68B3" w:rsidP="000A68B3">
      <w:pPr>
        <w:pStyle w:val="Caption"/>
      </w:pPr>
      <w:bookmarkStart w:id="88" w:name="_Ref91099324"/>
      <w:bookmarkStart w:id="89" w:name="_Toc91103316"/>
      <w:commentRangeStart w:id="90"/>
      <w:commentRangeStart w:id="91"/>
      <w:r>
        <w:t xml:space="preserve">Figure </w:t>
      </w:r>
      <w:r>
        <w:fldChar w:fldCharType="begin"/>
      </w:r>
      <w:r>
        <w:instrText xml:space="preserve"> SEQ Figure \* ARABIC </w:instrText>
      </w:r>
      <w:r>
        <w:fldChar w:fldCharType="separate"/>
      </w:r>
      <w:r w:rsidR="00EE4BB5">
        <w:rPr>
          <w:noProof/>
        </w:rPr>
        <w:t>4</w:t>
      </w:r>
      <w:r>
        <w:fldChar w:fldCharType="end"/>
      </w:r>
      <w:bookmarkEnd w:id="88"/>
      <w:commentRangeEnd w:id="90"/>
      <w:r w:rsidR="00EE4BB5">
        <w:rPr>
          <w:rStyle w:val="CommentReference"/>
          <w:iCs w:val="0"/>
          <w:color w:val="404040" w:themeColor="text1" w:themeTint="BF"/>
          <w:szCs w:val="20"/>
        </w:rPr>
        <w:commentReference w:id="90"/>
      </w:r>
      <w:commentRangeEnd w:id="91"/>
      <w:r w:rsidR="004D6C2B">
        <w:rPr>
          <w:rStyle w:val="CommentReference"/>
          <w:iCs w:val="0"/>
          <w:color w:val="404040" w:themeColor="text1" w:themeTint="BF"/>
          <w:szCs w:val="20"/>
        </w:rPr>
        <w:commentReference w:id="91"/>
      </w:r>
      <w:r>
        <w:t xml:space="preserve">: </w:t>
      </w:r>
      <w:r w:rsidR="00761996" w:rsidRPr="00761996">
        <w:rPr>
          <w:b/>
          <w:bCs/>
        </w:rPr>
        <w:t>Treatment and spontaneous recovery effects in interventions</w:t>
      </w:r>
      <w:r w:rsidR="00A74C62">
        <w:t xml:space="preserve">. </w:t>
      </w:r>
      <w:r w:rsidR="00A74C62" w:rsidRPr="00A74C62">
        <w:t>T</w:t>
      </w:r>
      <w:r w:rsidR="00A74C62" w:rsidRPr="00A74C62">
        <w:rPr>
          <w:vertAlign w:val="subscript"/>
        </w:rPr>
        <w:t xml:space="preserve">1 </w:t>
      </w:r>
      <w:r w:rsidR="00A74C62" w:rsidRPr="00A74C62">
        <w:t>and T</w:t>
      </w:r>
      <w:r w:rsidR="00A74C62" w:rsidRPr="00A74C62">
        <w:rPr>
          <w:vertAlign w:val="subscript"/>
        </w:rPr>
        <w:t>2</w:t>
      </w:r>
      <w:r w:rsidR="00A74C62" w:rsidRPr="00A74C62">
        <w:t xml:space="preserve"> represent the treatment group, at time 1 and time 2 (pre and post treatment). C</w:t>
      </w:r>
      <w:r w:rsidR="00A74C62" w:rsidRPr="00A74C62">
        <w:rPr>
          <w:vertAlign w:val="subscript"/>
        </w:rPr>
        <w:t>1</w:t>
      </w:r>
      <w:r w:rsidR="00A74C62" w:rsidRPr="00A74C62">
        <w:t xml:space="preserve"> and C</w:t>
      </w:r>
      <w:r w:rsidR="00A74C62" w:rsidRPr="00A74C62">
        <w:rPr>
          <w:vertAlign w:val="subscript"/>
        </w:rPr>
        <w:t>2</w:t>
      </w:r>
      <w:r w:rsidR="00A74C62" w:rsidRPr="00A74C62">
        <w:t xml:space="preserve"> represent the control group, at the same two time points.</w:t>
      </w:r>
      <w:r w:rsidR="00A74C62">
        <w:t xml:space="preserve"> TE, treatment effect. The | operator denotes </w:t>
      </w:r>
      <w:r w:rsidR="00A74C62" w:rsidRPr="00A74C62">
        <w:t>“accounting for”</w:t>
      </w:r>
      <w:r w:rsidR="00A74C62">
        <w:t>.</w:t>
      </w:r>
      <w:r w:rsidR="00F90FA2">
        <w:t xml:space="preserve"> The first equation </w:t>
      </w:r>
      <w:r w:rsidR="00F90FA2" w:rsidRPr="00F90FA2">
        <w:t>shows how TE gets confounded with SR. The second equation shows how the confounding effect of SR can be removed.</w:t>
      </w:r>
      <w:bookmarkEnd w:id="89"/>
    </w:p>
    <w:p w14:paraId="326099A2" w14:textId="77777777" w:rsidR="000010AA" w:rsidRDefault="000010AA" w:rsidP="000010AA">
      <w:pPr>
        <w:keepNext/>
      </w:pPr>
      <w:r>
        <w:rPr>
          <w:noProof/>
        </w:rPr>
        <w:lastRenderedPageBreak/>
        <w:drawing>
          <wp:inline distT="0" distB="0" distL="0" distR="0" wp14:anchorId="42B10921" wp14:editId="1DF6260E">
            <wp:extent cx="2494977" cy="2825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4373" cy="2835725"/>
                    </a:xfrm>
                    <a:prstGeom prst="rect">
                      <a:avLst/>
                    </a:prstGeom>
                    <a:noFill/>
                    <a:ln>
                      <a:noFill/>
                    </a:ln>
                  </pic:spPr>
                </pic:pic>
              </a:graphicData>
            </a:graphic>
          </wp:inline>
        </w:drawing>
      </w:r>
    </w:p>
    <w:p w14:paraId="45747160" w14:textId="55596AFC" w:rsidR="00761996" w:rsidRDefault="000010AA" w:rsidP="000010AA">
      <w:pPr>
        <w:pStyle w:val="Caption"/>
      </w:pPr>
      <w:bookmarkStart w:id="92" w:name="_Ref91100890"/>
      <w:bookmarkStart w:id="93" w:name="_Toc91103317"/>
      <w:r>
        <w:t xml:space="preserve">Figure </w:t>
      </w:r>
      <w:r>
        <w:fldChar w:fldCharType="begin"/>
      </w:r>
      <w:r>
        <w:instrText xml:space="preserve"> SEQ Figure \* ARABIC </w:instrText>
      </w:r>
      <w:r>
        <w:fldChar w:fldCharType="separate"/>
      </w:r>
      <w:r w:rsidR="00EE4BB5">
        <w:rPr>
          <w:noProof/>
        </w:rPr>
        <w:t>5</w:t>
      </w:r>
      <w:r>
        <w:fldChar w:fldCharType="end"/>
      </w:r>
      <w:bookmarkEnd w:id="92"/>
      <w:r>
        <w:t xml:space="preserve">: </w:t>
      </w:r>
      <w:r w:rsidRPr="00761996">
        <w:rPr>
          <w:b/>
          <w:bCs/>
        </w:rPr>
        <w:t>Treatment and spontaneous recovery effects in interventions</w:t>
      </w:r>
      <w:r>
        <w:rPr>
          <w:lang w:val="en-US"/>
        </w:rPr>
        <w:t xml:space="preserve">, illustrated as </w:t>
      </w:r>
      <w:r w:rsidRPr="00A74C62">
        <w:rPr>
          <w:lang w:val="en-US"/>
        </w:rPr>
        <w:t>causal diagrams (directed acyclic graphs)</w:t>
      </w:r>
      <w:r>
        <w:rPr>
          <w:lang w:val="en-US"/>
        </w:rPr>
        <w:t>.</w:t>
      </w:r>
      <w:bookmarkEnd w:id="93"/>
      <w:ins w:id="94" w:author="Brenton Wiernik" w:date="2021-12-29T16:27:00Z">
        <w:r w:rsidR="007219B8">
          <w:rPr>
            <w:lang w:val="en-US"/>
          </w:rPr>
          <w:t xml:space="preserve"> In case series, pretest-posttest differences confound </w:t>
        </w:r>
        <w:r w:rsidR="004D6C2B">
          <w:rPr>
            <w:lang w:val="en-US"/>
          </w:rPr>
          <w:t xml:space="preserve">treatment effects and secular time-related </w:t>
        </w:r>
      </w:ins>
      <w:ins w:id="95" w:author="Brenton Wiernik" w:date="2021-12-29T16:28:00Z">
        <w:r w:rsidR="004D6C2B">
          <w:rPr>
            <w:lang w:val="en-US"/>
          </w:rPr>
          <w:t xml:space="preserve">trends (e.g., spontaneous recovery). </w:t>
        </w:r>
      </w:ins>
      <w:ins w:id="96" w:author="Brenton Wiernik" w:date="2021-12-29T16:29:00Z">
        <w:r w:rsidR="004D6C2B">
          <w:rPr>
            <w:lang w:val="en-US"/>
          </w:rPr>
          <w:t xml:space="preserve">No statistical adjustment is possible to remove this confounding. </w:t>
        </w:r>
      </w:ins>
      <w:ins w:id="97" w:author="Brenton Wiernik" w:date="2021-12-29T16:28:00Z">
        <w:r w:rsidR="004D6C2B">
          <w:rPr>
            <w:lang w:val="en-US"/>
          </w:rPr>
          <w:t xml:space="preserve">In RCTs, the presence of a control group allows the treatment effect and time-related </w:t>
        </w:r>
      </w:ins>
      <w:ins w:id="98" w:author="Brenton Wiernik" w:date="2021-12-29T16:29:00Z">
        <w:r w:rsidR="004D6C2B">
          <w:rPr>
            <w:lang w:val="en-US"/>
          </w:rPr>
          <w:t xml:space="preserve">trends to be disentangle by controlling for </w:t>
        </w:r>
      </w:ins>
      <w:ins w:id="99" w:author="Brenton Wiernik" w:date="2021-12-29T16:30:00Z">
        <w:r w:rsidR="004D6C2B">
          <w:rPr>
            <w:lang w:val="en-US"/>
          </w:rPr>
          <w:t>condition group (treated versus control).</w:t>
        </w:r>
      </w:ins>
    </w:p>
    <w:p w14:paraId="7B3A9CBB" w14:textId="7F654FEC" w:rsidR="000A68B3" w:rsidRDefault="003D4279" w:rsidP="008202BC">
      <w:r>
        <w:t xml:space="preserve">Effect sizes were found to decrease with number of months post-stroke </w:t>
      </w:r>
      <w:r w:rsidR="003E41C0">
        <w:t xml:space="preserve">(MPO) </w:t>
      </w:r>
      <w:r>
        <w:t>for IPD studies, indicating that progress in language performance reported in the late subacute or consolidation stage of aphasia may arise from influences of spontaneous recovery.</w:t>
      </w:r>
      <w:r w:rsidR="00EB2349" w:rsidRPr="00EB2349">
        <w:t xml:space="preserve"> </w:t>
      </w:r>
      <w:r w:rsidR="00E60B51" w:rsidRPr="00E60B51">
        <w:t xml:space="preserve">Currently available data do not allow conclusions about whether MIT's effect size increases or decreases with MPO, given the general lack of positive RCT evidence on speech-language therapy in subacute aphasia </w:t>
      </w:r>
      <w:r w:rsidR="00EB2349">
        <w:fldChar w:fldCharType="begin"/>
      </w:r>
      <w:r w:rsidR="007B04BB">
        <w:instrText xml:space="preserve"> ADDIN ZOTERO_ITEM CSL_CITATION {"citationID":"tQBeC0Sl","properties":{"formattedCitation":"\\super 16\\nosupersub{}","plainCitation":"16","noteIndex":0},"citationItems":[{"id":5110,"uris":["http://zotero.org/users/7270/items/SIJZ3F8M"],"uri":["http://zotero.org/users/7270/items/SIJZ3F8M"],"itemData":{"id":5110,"type":"article-journal","container-title":"Cochrane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schema":"https://github.com/citation-style-language/schema/raw/master/csl-citation.json"} </w:instrText>
      </w:r>
      <w:r w:rsidR="00EB2349">
        <w:fldChar w:fldCharType="separate"/>
      </w:r>
      <w:r w:rsidR="007B04BB" w:rsidRPr="007B04BB">
        <w:rPr>
          <w:szCs w:val="24"/>
          <w:vertAlign w:val="superscript"/>
        </w:rPr>
        <w:t>16</w:t>
      </w:r>
      <w:r w:rsidR="00EB2349">
        <w:fldChar w:fldCharType="end"/>
      </w:r>
      <w:r w:rsidR="00EB2349">
        <w:t xml:space="preserve">. </w:t>
      </w:r>
    </w:p>
    <w:p w14:paraId="5EE615AA" w14:textId="7E46BFD7" w:rsidR="003D4279" w:rsidRDefault="003D4279" w:rsidP="008202BC">
      <w:r>
        <w:t xml:space="preserve">Taken together, these results suggest that validated outcomes, randomised-controlled designs and inclusion of individuals with chronic aphasia are essential prerequisites to determine the efficacy of MIT in a reliable way. </w:t>
      </w:r>
    </w:p>
    <w:p w14:paraId="3BDA13C5" w14:textId="77777777" w:rsidR="003D4279" w:rsidRDefault="003D4279" w:rsidP="001D4341">
      <w:pPr>
        <w:pStyle w:val="Heading2"/>
      </w:pPr>
      <w:r>
        <w:t>Clinical implications</w:t>
      </w:r>
    </w:p>
    <w:p w14:paraId="38352D75" w14:textId="580DACE7" w:rsidR="003D4279" w:rsidRDefault="003D4279" w:rsidP="00EF5BA0">
      <w:r>
        <w:t>According to the present meta-analysis, MIT leads to gains mainly in repetition tasks that reflect the ability to reproduce</w:t>
      </w:r>
      <w:r w:rsidRPr="003C5B77">
        <w:t xml:space="preserve"> prior utterance</w:t>
      </w:r>
      <w:r>
        <w:t>s</w:t>
      </w:r>
      <w:r w:rsidRPr="003C5B77">
        <w:t xml:space="preserve"> in exactly the same form</w:t>
      </w:r>
      <w:r>
        <w:t>. Although this ability may facilitate the acquisition of novel words, it is not entirely clear to what extent it ultimately affects verbal behaviour in everyday communicative situations</w:t>
      </w:r>
      <w:r>
        <w:fldChar w:fldCharType="begin"/>
      </w:r>
      <w:r w:rsidR="00F814AA">
        <w:instrText xml:space="preserve"> ADDIN ZOTERO_ITEM CSL_CITATION {"citationID":"6H9H1J7d","properties":{"formattedCitation":"\\super 27\\nosupersub{}","plainCitation":"27","noteIndex":0},"citationItems":[{"id":13469,"uris":["http://zotero.org/users/7270/items/BCWFCAJ8"],"uri":["http://zotero.org/users/7270/items/BCWFCAJ8"],"itemData":{"id":13469,"type":"article-journal","abstract":"A range of methods in clinical research aim to assess treatment-induced progress in aphasia therapy. Here, we used a crossover randomized controlled design to compare the suitability of utterance-centered and dialogue-sensitive outcome measures in speech-language testing. Fourteen individuals with post-stroke chronic non-fluent aphasia each received two types of intensive training in counterbalanced order: conventional confrontation naming, and communicative-pragmatic speech-language therapy (Intensive Language-Action Therapy, an expanded version of Constraint-Induced Aphasia Therapy). Motivated by linguistic-pragmatic theory and neuroscience data, our dependent variables included a newly created diagnostic instrument, the Action Communication Test (ACT). This diagnostic instrument requires patients to produce target words in two conditions: (i) utterance-centered object naming, and (ii) communicative-pragmatic social interaction based on verbal requests. In addition, we administered a standardized aphasia test battery, the Aachen Aphasia Test (AAT). Composite scores on the ACT and the AAT revealed similar patterns of changes in language performance over time, irrespective of the treatment applied. Changes in language performance were relatively consistent with the AAT results also when considering both ACT subscales separately from each other. However, only the ACT subscale evaluating verbal requests proved to be successful in distinguishing between different types of training in our patient sample. Critically, testing duration was substantially shorter for the entire ACT (10–20 minutes) than for the AAT (60–90 minutes). Taken together, the current findings suggest that communicative-pragmatic methods in speech-language testing provide a sensitive and time-effective measure to determine the outcome of aphasia therapy.","container-title":"Frontiers in Human Neuroscience","DOI":"10.3389/fnhum.2017.00223","ISSN":"1662-5161","journalAbbreviation":"Front. Hum. Neurosci.","language":"English","note":"00007 \npublisher: Frontiers","source":"Frontiers","title":"Communicative-Pragmatic Assessment Is Sensitive and Time-Effective in Measuring the Outcome of Aphasia Therapy","URL":"https://www.frontiersin.org/articles/10.3389/fnhum.2017.00223/full","volume":"11","author":[{"family":"Stahl","given":"Benjamin"},{"family":"Mohr","given":"Bettina"},{"family":"Dreyer","given":"Felix R."},{"family":"Lucchese","given":"Guglielmo"},{"family":"Pulvermüller","given":"Friedemann"}],"accessed":{"date-parts":[["2021",7,14]]},"issued":{"date-parts":[["2017"]]}}}],"schema":"https://github.com/citation-style-language/schema/raw/master/csl-citation.json"} </w:instrText>
      </w:r>
      <w:r>
        <w:fldChar w:fldCharType="separate"/>
      </w:r>
      <w:r w:rsidR="00F814AA" w:rsidRPr="00F814AA">
        <w:rPr>
          <w:szCs w:val="24"/>
          <w:vertAlign w:val="superscript"/>
        </w:rPr>
        <w:t>27</w:t>
      </w:r>
      <w:r>
        <w:fldChar w:fldCharType="end"/>
      </w:r>
      <w:r>
        <w:t xml:space="preserve">. Our RCT results indicate negligible progress on validated outcomes of everyday communication ability with MIT. The number of non-repetition outcomes was comparatively small, regardless of experimental design, implying that benefits from MIT cannot be ruled out completely; nonetheless, current evidence does not support them. In contrast, large-scale RCT data demonstrate that combining selected non-MIT methods </w:t>
      </w:r>
      <w:r w:rsidRPr="00260104">
        <w:rPr>
          <w:i/>
        </w:rPr>
        <w:t>can</w:t>
      </w:r>
      <w:r>
        <w:t xml:space="preserve"> lead to moderate gains on validated outcomes of communication ability</w:t>
      </w:r>
      <w:r>
        <w:fldChar w:fldCharType="begin"/>
      </w:r>
      <w:r w:rsidR="007B04BB">
        <w:instrText xml:space="preserve"> ADDIN ZOTERO_ITEM CSL_CITATION {"citationID":"mIb79tPy","properties":{"formattedCitation":"\\super 2\\nosupersub{}","plainCitation":"2","noteIndex":0},"citationItems":[{"id":9672,"uris":["http://zotero.org/users/7270/items/5F3F45FP"],"uri":["http://zotero.org/users/7270/items/5F3F45FP"],"itemData":{"id":9672,"type":"article-journal","abstract":"Summary\nBackground\nTreatment guidelines for aphasia recommend intensive speech and language therapy for chronic (≥6 months) aphasia after stroke, but large-scale, class 1 randomised controlled trials on treatment effectiveness are scarce. We aimed to examine whether 3 weeks of intensive speech and language therapy under routine clinical conditions improved verbal communication in daily-life situations in people with chronic aphasia after stroke.\nMethods\nIn this multicentre, parallel group, superiority, open-label, blinded-endpoint, randomised controlled trial, patients aged 70 years or younger with aphasia after stroke lasting for 6 months or more were recruited from 19 inpatient or outpatient rehabilitation centres in Germany. An external biostatistician used a computer-generated permuted block randomisation method, stratified by treatment centre, to randomly assign participants to either 3 weeks or more of intensive speech and language therapy (≥10 h per week) or 3 weeks deferral of intensive speech and language therapy. The primary endpoint was between-group difference in the change in verbal communication effectiveness in everyday life scenarios (Amsterdam–Nijmegen Everyday Language Test A-scale) from baseline to immediately after 3 weeks of treatment or treatment deferral. All analyses were done using the modified intention-to-treat population (those who received 1 day or more of intensive treatment or treatment deferral). This study is registered with ClinicalTrials.gov, number NCT01540383.\nFindings\nWe randomly assigned 158 patients between April 1, 2012, and May 31, 2014. The modified intention-to-treat population comprised 156 patients (78 per group). Verbal communication was significantly improved from baseline to after intensive speech and language treatment (mean difference 2·61 points [SD 4·94]; 95% CI 1·49 to 3·72), but not from baseline to after treatment deferral (−0·03 points [4·04]; −0·94 to 0·88; between-group difference Cohen's d 0·58; p=0·0004). Eight patients had adverse events during therapy or treatment deferral (one car accident [in the control group], two common cold [one patient per group], three gastrointestinal or cardiac symptoms [all intervention group], two recurrent stroke [one in intervention group before initiation of treatment, and one before group assignment had occurred]); all were unrelated to study participation.\nInterpretation\n3 weeks of intensive speech and language therapy significantly enhanced verbal communication in people aged 70 years or younger with chronic aphasia after stroke, providing an effective evidence-based treatment approach in this population. Future studies should examine the minimum treatment intensity required for meaningful treatment effects, and determine whether treatment effects cumulate over repeated intervention periods.\nFunding\nGerman Federal Ministry of Education and Research and the German Society for Aphasia Research and Treatment.","container-title":"The Lancet","DOI":"10.1016/S0140-6736(17)30067-3","ISSN":"0140-6736","issue":"10078","journalAbbreviation":"The Lancet","note":"00063","page":"1528-1538","source":"ScienceDirect","title":"Intensive speech and language therapy in patients with chronic aphasia after stroke: a randomised, open-label, blinded-endpoint, controlled trial in a health-care setting","title-short":"Intensive speech and language therapy in patients with chronic aphasia after stroke","volume":"389","author":[{"family":"Breitenstein","given":"Caterina"},{"family":"Grewe","given":"Tanja"},{"family":"Flöel","given":"Agnes"},{"family":"Ziegler","given":"Wolfram"},{"family":"Springer","given":"Luise"},{"family":"Martus","given":"Peter"},{"family":"Huber","given":"Walter"},{"family":"Willmes","given":"Klaus"},{"family":"Ringelstein","given":"E Bernd"},{"family":"Haeusler","given":"Karl Georg"},{"family":"Abel","given":"Stefanie"},{"family":"Glindemann","given":"Ralf"},{"family":"Domahs","given":"Frank"},{"family":"Regenbrecht","given":"Frank"},{"family":"Schlenck","given":"Klaus-Jürgen"},{"family":"Thomas","given":"Marion"},{"family":"Obrig","given":"Hellmuth"},{"family":"Langen","given":"Ernst","non-dropping-particle":"de"},{"family":"Rocker","given":"Roman"},{"family":"Wigbers","given":"Franziska"},{"family":"Rühmkorf","given":"Christina"},{"family":"Hempen","given":"Indra"},{"family":"List","given":"Jonathan"},{"family":"Baumgaertner","given":"Annette"},{"family":"Villringer","given":"A"},{"family":"Bley","given":"M"},{"family":"Jöbges","given":"M"},{"family":"Halm","given":"K"},{"family":"Schulz","given":"J"},{"family":"Werner","given":"C"},{"family":"Goldenberg","given":"G"},{"family":"Klingenberg","given":"G"},{"family":"König","given":"E"},{"family":"Müller","given":"F"},{"family":"Gröne","given":"B"},{"family":"Knecht","given":"S"},{"family":"Baake","given":"R"},{"family":"Knauss","given":"J"},{"family":"Miethe","given":"S"},{"family":"Steller","given":"U"},{"family":"Sudhoff","given":"R"},{"family":"Schillikowski","given":"E"},{"family":"Pfeiffer","given":"G"},{"family":"Billo","given":"K"},{"family":"Hoffmann","given":"H"},{"family":"Ferneding","given":"F-J"},{"family":"Runge","given":"S"},{"family":"Keck","given":"T"},{"family":"Middeldorf","given":"V"},{"family":"Krüger","given":"S"},{"family":"Wilde","given":"B"},{"family":"Krakow","given":"K"},{"family":"Berghoff","given":"C"},{"family":"Reinhuber","given":"F"},{"family":"Maser","given":"I"},{"family":"Hofmann","given":"W"},{"family":"Sous-Kulke","given":"C"},{"family":"Schupp","given":"W"},{"family":"Oertel","given":"A"},{"family":"Bätz","given":"D"},{"family":"Hamzei","given":"F"},{"family":"Schulz","given":"K"},{"family":"Meyer","given":"A"},{"family":"Kartmann","given":"A"},{"family":"Som","given":"O'N"},{"family":"Schipke","given":"S-B"},{"family":"Bamborschke","given":"S"}],"issued":{"date-parts":[["2017",4,15]]}}}],"schema":"https://github.com/citation-style-language/schema/raw/master/csl-citation.json"} </w:instrText>
      </w:r>
      <w:r>
        <w:fldChar w:fldCharType="separate"/>
      </w:r>
      <w:r w:rsidR="007B04BB" w:rsidRPr="007B04BB">
        <w:rPr>
          <w:szCs w:val="24"/>
          <w:vertAlign w:val="superscript"/>
        </w:rPr>
        <w:t>2</w:t>
      </w:r>
      <w:r>
        <w:fldChar w:fldCharType="end"/>
      </w:r>
      <w:r w:rsidR="000632BE">
        <w:t>.</w:t>
      </w:r>
      <w:r>
        <w:t xml:space="preserve"> This finding suggests that individuals with aphasia should not rely exclusively on MIT if the primary goal is to improve everyday communication. Still, our meta-analysis should not undermine the importance of MIT-mediated progress on trained items. In individuals with severe forms of aphasia, this ‘palliative’ use of MIT may entail a substantial increase in quality of life</w:t>
      </w:r>
      <w:r>
        <w:fldChar w:fldCharType="begin"/>
      </w:r>
      <w:r w:rsidR="007B04BB">
        <w:instrText xml:space="preserve"> ADDIN ZOTERO_ITEM CSL_CITATION {"citationID":"9fTu9nmc","properties":{"formattedCitation":"\\super 15\\nosupersub{}","plainCitation":"15","noteIndex":0},"citationItems":[{"id":4920,"uris":["http://zotero.org/users/7270/items/VNSHMAMU"],"uri":["http://zotero.org/users/7270/items/VNSHMAMU"],"itemData":{"id":4920,"type":"article-journal","abstract":"We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schema":"https://github.com/citation-style-language/schema/raw/master/csl-citation.json"} </w:instrText>
      </w:r>
      <w:r>
        <w:fldChar w:fldCharType="separate"/>
      </w:r>
      <w:r w:rsidR="007B04BB" w:rsidRPr="007B04BB">
        <w:rPr>
          <w:szCs w:val="24"/>
          <w:vertAlign w:val="superscript"/>
        </w:rPr>
        <w:t>15</w:t>
      </w:r>
      <w:r>
        <w:fldChar w:fldCharType="end"/>
      </w:r>
      <w:r>
        <w:t>. Critically, individuals with aphasia may perceive notable progress in language performance irrespective of statistically significant gains on validated outcomes. Known as ‘</w:t>
      </w:r>
      <w:r w:rsidRPr="00260104">
        <w:t>minimal clinically-important difference</w:t>
      </w:r>
      <w:r>
        <w:t>’</w:t>
      </w:r>
      <w:r>
        <w:fldChar w:fldCharType="begin"/>
      </w:r>
      <w:r w:rsidR="00F814AA">
        <w:instrText xml:space="preserve"> ADDIN ZOTERO_ITEM CSL_CITATION {"citationID":"AV5APllq","properties":{"formattedCitation":"\\super 28\\nosupersub{}","plainCitation":"28","noteIndex":0},"citationItems":[{"id":13471,"uris":["http://zotero.org/users/7270/items/2JQ7UL6K"],"uri":["http://zotero.org/users/7270/items/2JQ7UL6K"],"itemData":{"id":13471,"type":"article-journal","abstract":"OBJECTIVE: The objective of this review is to summarize recommendations on methods for evaluating responsiveness and minimal important difference (MID) for patient-reported outcome (PRO) measures.\nSTUDY DESIGN AND SETTING: We review, summarize, and integrate information on issues and methods for evaluating responsiveness and determining MID estimates for PRO measures. Recommendations are made on best-practice methods for evaluating responsiveness and MID.\nRESULTS: The MID for a PRO instrument is not an immutable characteristic, but may vary by population and context, and no one MID may be valid for all study applications. MID estimates should be based on multiple approaches and triangulation of methods. Anchor-based methods applying various relevant patient-rated, clinician-rated, and disease-specific variables provide primary and meaningful estimates of an instrument's MID. Results for the PRO measures from clinical trials can also provide insight into observed effects based on treatment comparisons and should be used to help determine MID. Distribution-based methods can support estimates from anchor-based approaches and can be used in situations where anchor-based estimates are unavailable.\nCONCLUSION: We recommend that the MID is based primarily on relevant patient-based and clinical anchors, with clinical trial experience used to further inform understanding of MID.","container-title":"Journal of Clinical Epidemiology","DOI":"10.1016/j.jclinepi.2007.03.012","ISSN":"0895-4356","issue":"2","journalAbbreviation":"J Clin Epidemiol","language":"eng","note":"01550 \nPMID: 18177782","page":"102-109","source":"PubMed","title":"Recommended methods for determining responsiveness and minimally important differences for patient-reported outcomes","volume":"61","author":[{"family":"Revicki","given":"Dennis"},{"family":"Hays","given":"Ron D."},{"family":"Cella","given":"David"},{"family":"Sloan","given":"Jeff"}],"issued":{"date-parts":[["2008",2]]}}}],"schema":"https://github.com/citation-style-language/schema/raw/master/csl-citation.json"} </w:instrText>
      </w:r>
      <w:r>
        <w:fldChar w:fldCharType="separate"/>
      </w:r>
      <w:r w:rsidR="00F814AA" w:rsidRPr="00F814AA">
        <w:rPr>
          <w:szCs w:val="24"/>
          <w:vertAlign w:val="superscript"/>
        </w:rPr>
        <w:t>28</w:t>
      </w:r>
      <w:r>
        <w:fldChar w:fldCharType="end"/>
      </w:r>
      <w:r>
        <w:t>, this diagnostic approach may be especially valuable for individuals where MIT can help establish a repertoire of trained phrases to convey basic needs in daily life</w:t>
      </w:r>
      <w:r>
        <w:fldChar w:fldCharType="begin"/>
      </w:r>
      <w:r w:rsidR="00F814AA">
        <w:instrText xml:space="preserve"> ADDIN ZOTERO_ITEM CSL_CITATION {"citationID":"q26NfsbH","properties":{"formattedCitation":"\\super 29\\nosupersub{}","plainCitation":"29","noteIndex":0},"citationItems":[{"id":13473,"uris":["http://zotero.org/users/7270/items/AKBC38CZ"],"uri":["http://zotero.org/users/7270/items/AKBC38CZ"],"itemData":{"id":13473,"type":"book","abstract":"A broad overview of the many kinds of unitary expressions found in everyday verbal and written communication, including their signature meaning, form, and usage, authored by a renowned scholar in the field Foundations of Familiar Language is renowned scholar Diana Sidtis's new contribution to the study of formulaic language through a wide-ranging overview of a large group of language behaviors that share characteristics of cohesion and familiarity, featuring a rational classification of fixed, familiar expressions into formulaic expressions, lexical bundles, and collocations. This unique volume offers a new approach to linguistic classification and construction grammar through a dual-process model of language competence rooted in linguistic, psycholinguistic, and neurolinguistic observations, combining insights drawn from foundational studies of psychology and neurology with contemporary theories of the differences between formulaic and propositional language. This approach offers a distinct and innovative contribution to scholarship in the field. The text contains resources for further study and research such as examples, research protocols, and lists of fixed, familiar expressions from the past and present. This authoritative volume:  Describes the current state of knowledge and reviews experimental results, proposals, and models in a clear and straightforward manner Offers up-to-date surveys of the role of fixed expressions in education, social sciences, cognitive psychology, and brain science Features a wealth of engaging and relatable examples of formulaic expressions (conversational speech formulas, expletives, idioms, and proverbs), lexical bundles, and collocations Includes discussion of the use of fixed, familiar expressions in second language learning Presents new research data on the neurological foundations of familiar language drawn from clinical observations and experimental studies of stroke, dementia, and Parkinson’s disease Contains material from social media, magazines, newspapers, speeches, and other sources to illustrate the importance, abundance, and value of familiar language  Sufficiently in-depth for specialists, while accessible to students and non-specialists, Foundations of Familiar Language is an essential resource for a wide range of readers, including linguists, child language specialists, psychologists, social scientists, neuroscientists, philosophers, educators, teachers of English as a second language, and those working in artificial intelligence and speech synthesis.","edition":"1st edition","event-place":"Hoboken","ISBN":"978-1-119-16332-9","language":"English","note":"00000","number-of-pages":"464","publisher":"Wiley-Blackwell","publisher-place":"Hoboken","source":"Amazon","title":"Foundations of Familiar Language: Formulaic Expressions, Lexical Bundles, and Collocations at Work and Play","title-short":"Foundations of Familiar Language","author":[{"family":"Van Lancker Sidtis","given":"Diana"}],"issued":{"date-parts":[["2021",9,22]]}}}],"schema":"https://github.com/citation-style-language/schema/raw/master/csl-citation.json"} </w:instrText>
      </w:r>
      <w:r>
        <w:fldChar w:fldCharType="separate"/>
      </w:r>
      <w:r w:rsidR="00F814AA" w:rsidRPr="00F814AA">
        <w:rPr>
          <w:szCs w:val="24"/>
          <w:vertAlign w:val="superscript"/>
        </w:rPr>
        <w:t>29</w:t>
      </w:r>
      <w:r>
        <w:fldChar w:fldCharType="end"/>
      </w:r>
      <w:r>
        <w:t>.</w:t>
      </w:r>
      <w:r w:rsidR="00CF4F13">
        <w:t xml:space="preserve"> Conversely, it would be recommendable for future studies to address the impact of MIT on quality of life.</w:t>
      </w:r>
    </w:p>
    <w:p w14:paraId="6B1DA084" w14:textId="77777777" w:rsidR="003D4279" w:rsidRDefault="003D4279" w:rsidP="00424729">
      <w:pPr>
        <w:pStyle w:val="Heading2"/>
      </w:pPr>
      <w:r>
        <w:lastRenderedPageBreak/>
        <w:t>Limitations and future directions</w:t>
      </w:r>
    </w:p>
    <w:p w14:paraId="1A8094B3" w14:textId="6202FAE2" w:rsidR="003E3928" w:rsidRDefault="003D4279" w:rsidP="008202BC">
      <w:r>
        <w:t xml:space="preserve">As with any meta-analysis, the conclusiveness of the results strongly depends on the </w:t>
      </w:r>
      <w:r w:rsidR="00A842F8">
        <w:t xml:space="preserve">quantity and </w:t>
      </w:r>
      <w:r>
        <w:t xml:space="preserve">quality of the </w:t>
      </w:r>
      <w:r w:rsidR="00A842F8">
        <w:t xml:space="preserve">available </w:t>
      </w:r>
      <w:r>
        <w:t>source</w:t>
      </w:r>
      <w:r w:rsidR="00A842F8">
        <w:t>s</w:t>
      </w:r>
      <w:r>
        <w:t xml:space="preserve">. </w:t>
      </w:r>
      <w:r w:rsidR="003E3928">
        <w:t xml:space="preserve">Our </w:t>
      </w:r>
      <w:r w:rsidR="00F06798" w:rsidRPr="008E7F6F">
        <w:t>rigorous</w:t>
      </w:r>
      <w:r w:rsidR="003E3928" w:rsidRPr="003E3928">
        <w:t xml:space="preserve"> </w:t>
      </w:r>
      <w:r w:rsidR="003E3928">
        <w:t xml:space="preserve">eligibility criteria </w:t>
      </w:r>
      <w:r w:rsidR="00A842F8">
        <w:t xml:space="preserve">left us with </w:t>
      </w:r>
      <w:r w:rsidR="003E3928">
        <w:t>a low number of included studies. Th</w:t>
      </w:r>
      <w:r w:rsidR="00A842F8">
        <w:t>is</w:t>
      </w:r>
      <w:r w:rsidR="003E3928">
        <w:t xml:space="preserve"> small sample size in turn led to large confidence intervals, which necessarily limit the strength of our conclusions. As </w:t>
      </w:r>
      <w:r w:rsidR="00D93E77">
        <w:t xml:space="preserve">new clinical studies using </w:t>
      </w:r>
      <w:r w:rsidR="003E3928">
        <w:t>MIT become available, future</w:t>
      </w:r>
      <w:r w:rsidR="00D93E77">
        <w:t xml:space="preserve"> meta-analyses </w:t>
      </w:r>
      <w:r w:rsidR="006A7571">
        <w:t xml:space="preserve">will be </w:t>
      </w:r>
      <w:r w:rsidR="00D93E77">
        <w:t xml:space="preserve">able to draw conclusions and issue recommendations with greater confidence – </w:t>
      </w:r>
      <w:r w:rsidR="00D93E77" w:rsidRPr="008E7F6F">
        <w:rPr>
          <w:i/>
          <w:iCs/>
        </w:rPr>
        <w:t xml:space="preserve">insofar as these studies are </w:t>
      </w:r>
      <w:r w:rsidR="00A842F8" w:rsidRPr="008E7F6F">
        <w:rPr>
          <w:i/>
          <w:iCs/>
        </w:rPr>
        <w:t xml:space="preserve">less </w:t>
      </w:r>
      <w:r w:rsidR="008E7F6F" w:rsidRPr="008E7F6F">
        <w:rPr>
          <w:i/>
          <w:iCs/>
        </w:rPr>
        <w:t xml:space="preserve">beset </w:t>
      </w:r>
      <w:r w:rsidR="00A842F8" w:rsidRPr="008E7F6F">
        <w:rPr>
          <w:i/>
          <w:iCs/>
        </w:rPr>
        <w:t>by methodological shortcomings of the sort we have pointed out</w:t>
      </w:r>
      <w:r w:rsidR="00D93E77">
        <w:t>.</w:t>
      </w:r>
    </w:p>
    <w:p w14:paraId="6AA3DEF0" w14:textId="702ABE57" w:rsidR="003D4279" w:rsidRDefault="00A842F8" w:rsidP="008202BC">
      <w:r>
        <w:t>As it stands, s</w:t>
      </w:r>
      <w:r w:rsidR="00D93E77">
        <w:t xml:space="preserve">uch shortcomings </w:t>
      </w:r>
      <w:r w:rsidR="00E6355A">
        <w:t xml:space="preserve">in </w:t>
      </w:r>
      <w:r>
        <w:t xml:space="preserve">our included </w:t>
      </w:r>
      <w:r w:rsidR="003D4279">
        <w:t xml:space="preserve">studies </w:t>
      </w:r>
      <w:r>
        <w:t xml:space="preserve">call </w:t>
      </w:r>
      <w:r w:rsidR="003D4279">
        <w:t xml:space="preserve">for </w:t>
      </w:r>
      <w:r>
        <w:t xml:space="preserve">yet </w:t>
      </w:r>
      <w:r w:rsidR="00D93E77">
        <w:t xml:space="preserve">further </w:t>
      </w:r>
      <w:r w:rsidR="003D4279">
        <w:t xml:space="preserve">caution in interpreting the results. </w:t>
      </w:r>
      <w:r w:rsidR="006A7571">
        <w:t xml:space="preserve">Our </w:t>
      </w:r>
      <w:r w:rsidR="003D4279">
        <w:t>meta-analysis considered various methodological aspects</w:t>
      </w:r>
      <w:r w:rsidR="003E3928">
        <w:t xml:space="preserve"> largely</w:t>
      </w:r>
      <w:r w:rsidR="003D4279">
        <w:t xml:space="preserve"> neglected in previous work. In particular, </w:t>
      </w:r>
      <w:r w:rsidR="006A7571">
        <w:t xml:space="preserve">it </w:t>
      </w:r>
      <w:r w:rsidR="003D4279">
        <w:t>carefully determined the psychometric quality of each outcome, relative to recently defined standards in aphasia research</w:t>
      </w:r>
      <w:r w:rsidR="003D4279">
        <w:fldChar w:fldCharType="begin"/>
      </w:r>
      <w:r w:rsidR="00F814AA">
        <w:instrText xml:space="preserve"> ADDIN ZOTERO_ITEM CSL_CITATION {"citationID":"MCiTZmVk","properties":{"formattedCitation":"\\super 30\\nosupersub{}","plainCitation":"30","noteIndex":0},"citationItems":[{"id":10114,"uris":["http://zotero.org/users/7270/items/294J6MT9"],"uri":["http://zotero.org/users/7270/items/294J6MT9"],"itemData":{"id":10114,"type":"article-journal","abstract":"Background: A core outcome set (COS; an agreed, minimum set of outcomes) was needed to address the heterogeneous measurement of outcomes in aphasia treatment research and to facilitate the production of transparent, meaningful, and efficient outcome data.","container-title":"International Journal of Stroke","DOI":"10.1177/1747493018806200","ISSN":"1747-4930, 1747-4949","issue":"2","language":"en","note":"00010","page":"180-185","source":"Crossref","title":"A core outcome set for aphasia treatment research: The ROMA consensus statement","title-short":"A core outcome set for aphasia treatment research","volume":"14","author":[{"family":"Wallace","given":"Sarah J"},{"family":"Worrall","given":"Linda"},{"family":"Rose","given":"Tanya"},{"family":"Le Dorze","given":"Guylaine"},{"family":"Breitenstein","given":"Caterina"},{"family":"Hilari","given":"Katerina"},{"family":"Babbitt","given":"Edna"},{"family":"Bose","given":"Arpita"},{"family":"Brady","given":"Marian"},{"family":"Cherney","given":"Leora R."},{"family":"Copland","given":"David"},{"family":"Cruice","given":"Madeline"},{"family":"Enderby","given":"Pam"},{"family":"Hersh","given":"Deborah"},{"family":"Howe","given":"Tami"},{"family":"Kelly","given":"Helen"},{"family":"Kiran","given":"Swathi"},{"family":"Laska","given":"Ann-Charlotte"},{"family":"Marshall","given":"Jane"},{"family":"Nicholas","given":"Marjorie"},{"family":"Patterson","given":"Janet"},{"family":"Pearl","given":"Gill"},{"family":"Rochon","given":"Elizabeth"},{"family":"Rose","given":"Miranda"},{"family":"Sage","given":"Karen"},{"family":"Small","given":"Steven"},{"family":"Webster","given":"Janet"}],"issued":{"date-parts":[["2019",2]]}}}],"schema":"https://github.com/citation-style-language/schema/raw/master/csl-citation.json"} </w:instrText>
      </w:r>
      <w:r w:rsidR="003D4279">
        <w:fldChar w:fldCharType="separate"/>
      </w:r>
      <w:r w:rsidR="00F814AA" w:rsidRPr="00F814AA">
        <w:rPr>
          <w:szCs w:val="24"/>
          <w:vertAlign w:val="superscript"/>
        </w:rPr>
        <w:t>30</w:t>
      </w:r>
      <w:r w:rsidR="003D4279">
        <w:fldChar w:fldCharType="end"/>
      </w:r>
      <w:r w:rsidR="003D4279">
        <w:t>. In addition, our evaluation accounted for quality of the research design, in terms of using control interventions and</w:t>
      </w:r>
      <w:r w:rsidR="003D4279" w:rsidRPr="00093A4A">
        <w:t xml:space="preserve"> </w:t>
      </w:r>
      <w:r w:rsidR="003D4279">
        <w:t xml:space="preserve">group randomisation to address unspecific influences, including bias due to placebo effects. Our results </w:t>
      </w:r>
      <w:r w:rsidR="00DE052C">
        <w:t xml:space="preserve">confirm </w:t>
      </w:r>
      <w:r w:rsidR="003D4279">
        <w:t>the overall efficacy of MIT in repetition tasks</w:t>
      </w:r>
      <w:r w:rsidR="00DE052C">
        <w:t>,</w:t>
      </w:r>
      <w:r w:rsidR="003D4279">
        <w:t xml:space="preserve"> albeit to a smaller degree than previously reported.</w:t>
      </w:r>
    </w:p>
    <w:p w14:paraId="2BAC881D" w14:textId="34EF201F" w:rsidR="003D4279" w:rsidRDefault="003D4279" w:rsidP="00A86E48">
      <w:r>
        <w:t xml:space="preserve">Interestingly, </w:t>
      </w:r>
      <w:r w:rsidR="00252CDC">
        <w:t xml:space="preserve">deviations in the </w:t>
      </w:r>
      <w:r>
        <w:t xml:space="preserve">MIT protocol </w:t>
      </w:r>
      <w:r w:rsidR="00252CDC">
        <w:t>used relative to</w:t>
      </w:r>
      <w:r w:rsidR="00252CDC" w:rsidRPr="00252CDC">
        <w:t xml:space="preserve"> </w:t>
      </w:r>
      <w:r w:rsidR="00252CDC">
        <w:t xml:space="preserve">the original </w:t>
      </w:r>
      <w:r>
        <w:t xml:space="preserve">did not systematically alter the effect size. This finding casts doubt on the notion that the original composition and hierarchical structure of MIT are indispensable for improving language performance. However, few of the included studies employed an MIT variant, and their individual effects are heterogeneous. Therefore, our results can express no certainty about the impact of </w:t>
      </w:r>
      <w:r w:rsidR="00782260">
        <w:t xml:space="preserve">modifications to </w:t>
      </w:r>
      <w:r>
        <w:t xml:space="preserve">the original MIT protocol, and instead highlight the need for high-quality research exploring the influence of specific </w:t>
      </w:r>
      <w:r w:rsidR="00782260">
        <w:t>modifications</w:t>
      </w:r>
      <w:r>
        <w:t>.</w:t>
      </w:r>
    </w:p>
    <w:p w14:paraId="14EE7BBB" w14:textId="571E240E" w:rsidR="003D4279" w:rsidRDefault="003D4279" w:rsidP="00A86E48">
      <w:r>
        <w:t>Using unvalidated outcomes, cross-sectional and longitudinal multiple-case studies have examined the role of different MIT elements: melody and rhythm</w:t>
      </w:r>
      <w:r>
        <w:fldChar w:fldCharType="begin"/>
      </w:r>
      <w:r w:rsidR="00F814AA">
        <w:instrText xml:space="preserve"> ADDIN ZOTERO_ITEM CSL_CITATION {"citationID":"Mrq2L3ps","properties":{"formattedCitation":"\\super e.g., 31\\nosupersub{}","plainCitation":"e.g., 31","noteIndex":0},"citationItems":[{"id":13463,"uris":["http://zotero.org/users/7270/items/59RL5VJC"],"uri":["http://zotero.org/users/7270/items/59RL5VJC"],"itemData":{"id":13463,"type":"article-journal","abstract":"Background: Melodic intonation therapy (MIT) is a widely used treatment for nonfluent aphasia that builds upon a number of musical elements in order to ultimately improve generative language. These include intoning syllables on different pitches, using a metrically regular speech rhythm, and the clinician and patient producing phrases in unison. Studies have investigated which of these musical elements might be the most clinically facilitating, but important differences in methodology and results across studies leave some questions unanswered. In particular, the relative roles of intoning and unison production remain unclear.Aims: The present study examined these elements in isolation and in combination.Methods &amp; Procedures: Twelve people with aphasia (PWA) and 10 control participants sang and rhythmically spoke unfamiliar song lyrics in unison with a recording and by themselves. A subset of eight of the PWA returned for post-hoc testing to evaluate singing familiar lyrics from memory, and propositional speech. Across all tasks, productions were evaluated for syllable accuracy.Outcomes &amp; Results: On average, PWA benefited from unison over solo production and from rhythmic speech over singing when repeating unfamiliar lyrics. They did show a benefit of singing when producing familiar lyrics from memory, but this post-hoc task did not control for syllable duration or task order. Within-group correlations indicated that those with more severe apraxia of speech, worse single-word auditory comprehension, and poorer repetition ability benefited the most from unison production. Those with better sentence-level auditory comprehension and poorer performance on a perceptual rhythm test tended to benefit more from singing compared to rhythmically speaking unfamiliar lyrics.Conclusions: Unison production is an important element for promoting fluency in many PWA, and perhaps especially for those for whom MIT is considered an appropriate treatment option. However, some candidates for MIT are hindered by the inclusion of even moderately complex melodic information, indicating that this factor should be considered when customizing or adapting the therapy. Finally, PWA who show a striking improvement in fluency when singing familiar songs will not necessarily benefit from singing when the aim is to produce new lyrics or propositional content.","container-title":"Aphasiology","DOI":"10.1080/02687038.2017.1413487","ISSN":"0268-7038","issue":"4","note":"00010 \npublisher: Routledge\n_eprint: https://doi.org/10.1080/02687038.2017.1413487","page":"405-428","source":"Taylor and Francis+NEJM","title":"Speak along without the song: what promotes fluency in people with aphasia?","title-short":"Speak along without the song","volume":"33","author":[{"family":"Kershenbaum","given":"Ayelet"},{"family":"Nicholas","given":"M. L."},{"family":"Hunsaker","given":"Eileen"},{"family":"Zipse","given":"Lauryn"}],"issued":{"date-parts":[["2019",4,3]]}},"prefix":"e.g., "}],"schema":"https://github.com/citation-style-language/schema/raw/master/csl-citation.json"} </w:instrText>
      </w:r>
      <w:r>
        <w:fldChar w:fldCharType="separate"/>
      </w:r>
      <w:r w:rsidR="00F814AA" w:rsidRPr="00F814AA">
        <w:rPr>
          <w:szCs w:val="24"/>
          <w:vertAlign w:val="superscript"/>
        </w:rPr>
        <w:t>e.g., 31</w:t>
      </w:r>
      <w:r>
        <w:fldChar w:fldCharType="end"/>
      </w:r>
      <w:r>
        <w:t>, vocal expression in unison or alone</w:t>
      </w:r>
      <w:r>
        <w:fldChar w:fldCharType="begin"/>
      </w:r>
      <w:r w:rsidR="00F814AA">
        <w:instrText xml:space="preserve"> ADDIN ZOTERO_ITEM CSL_CITATION {"citationID":"tVjupVcX","properties":{"formattedCitation":"\\super 32\\nosupersub{}","plainCitation":"32","noteIndex":0},"citationItems":[{"id":5308,"uris":["http://zotero.org/users/7270/items/46WDAU32"],"uri":["http://zotero.org/users/7270/items/46WDAU32"],"itemData":{"id":5308,"type":"article-journal","abstract":"Abstract.  A classic observation in neurology is that aphasics can sing words they cannot pronounce otherwise. To further assess this claim, we investigated the","container-title":"Brain","DOI":"10.1093/brain/awl250","ISSN":"0006-8950","issue":"10","journalAbbreviation":"Brain","language":"en","note":"00185","page":"2571-2584","source":"academic.oup.com","title":"Making non-fluent aphasics speak: sing along!","title-short":"Making non-fluent aphasics speak","volume":"129","author":[{"family":"Racette","given":"Amélie"},{"family":"Bard","given":"Céline"},{"family":"Peretz","given":"Isabelle"}],"issued":{"date-parts":[["2006",10,1]]}}}],"schema":"https://github.com/citation-style-language/schema/raw/master/csl-citation.json"} </w:instrText>
      </w:r>
      <w:r>
        <w:fldChar w:fldCharType="separate"/>
      </w:r>
      <w:r w:rsidR="00F814AA" w:rsidRPr="00F814AA">
        <w:rPr>
          <w:szCs w:val="24"/>
          <w:vertAlign w:val="superscript"/>
        </w:rPr>
        <w:t>32</w:t>
      </w:r>
      <w:r>
        <w:fldChar w:fldCharType="end"/>
      </w:r>
      <w:r>
        <w:t>, left-hand tapping</w:t>
      </w:r>
      <w:r>
        <w:fldChar w:fldCharType="begin"/>
      </w:r>
      <w:r w:rsidR="00F814AA">
        <w:instrText xml:space="preserve"> ADDIN ZOTERO_ITEM CSL_CITATION {"citationID":"H6lrPWQa","properties":{"formattedCitation":"\\super e.g., 33\\nosupersub{}","plainCitation":"e.g., 33","noteIndex":0},"citationItems":[{"id":13464,"uris":["http://zotero.org/users/7270/items/DRQ896DT"],"uri":["http://zotero.org/users/7270/items/DRQ896DT"],"itemData":{"id":13464,"type":"article-journal","abstract":"PURPOSE: In this study, the authors tested whether people with aphasia (PWAs) show an impaired ability to process rhythm, both in terms of perception and production.\nMETHOD: Two experiments were conducted. In Experiment 1, 16 PWAs and 15 age-matched control participants performed 3 rhythm tasks: tapping along to short rhythms, tapping these same rhythms from memory immediately after presentation, and making same-different judgments about pairs of tapped rhythms that they heard. Comparison tasks measured same-different judgment ability with visual stimuli and nonverbal working memory (Corsi blocks). In Experiment 2, 14 PWAs and 16 control participants made same-different judgments for pairs of auditory stimuli that differed in terms of rhythm or pitch (for comparison).\nRESULTS: In Experiment 1, PWAs performed worse than control participants across most measures of rhythm processing. In contrast, PWAs and control participants did not differ in their performance on the comparison tasks. In Experiment 2, the PWAs performed worse than control participants across all conditions but with a more marked deficit in stimulus pairs that differed in rhythm than in those that differed in pitch.\nCONCLUSIONS: The results support the hypothesis that at least some PWAs exhibit deficits of rhythm and timing. This may have implications for treatments involving tapping or other rhythmic cues.","container-title":"Journal of speech, language, and hearing research: JSLHR","DOI":"10.1044/2014_JSLHR-L-13-0309","ISSN":"1558-9102","issue":"6","journalAbbreviation":"J Speech Lang Hear Res","language":"eng","note":"00010 \nPMID: 25198536","page":"2234-2245","source":"PubMed","title":"Tapped out: do people with aphasia have rhythm processing deficits?","title-short":"Tapped out","volume":"57","author":[{"family":"Zipse","given":"Lauryn"},{"family":"Worek","given":"Amanda"},{"family":"Guarino","given":"Anthony J."},{"family":"Shattuck-Hufnagel","given":"Stefanie"}],"issued":{"date-parts":[["2014",12]]}},"prefix":"e.g.,"}],"schema":"https://github.com/citation-style-language/schema/raw/master/csl-citation.json"} </w:instrText>
      </w:r>
      <w:r>
        <w:fldChar w:fldCharType="separate"/>
      </w:r>
      <w:r w:rsidR="00F814AA" w:rsidRPr="00F814AA">
        <w:rPr>
          <w:szCs w:val="24"/>
          <w:vertAlign w:val="superscript"/>
        </w:rPr>
        <w:t>e.g., 33</w:t>
      </w:r>
      <w:r>
        <w:fldChar w:fldCharType="end"/>
      </w:r>
      <w:r>
        <w:t>, and formulaicity of verbal utterances</w:t>
      </w:r>
      <w:r>
        <w:fldChar w:fldCharType="begin"/>
      </w:r>
      <w:r w:rsidR="00F814AA">
        <w:instrText xml:space="preserve"> ADDIN ZOTERO_ITEM CSL_CITATION {"citationID":"R9gtP1MI","properties":{"formattedCitation":"\\super e.g., 34\\nosupersub{}","plainCitation":"e.g., 34","noteIndex":0},"citationItems":[{"id":9596,"uris":["http://zotero.org/users/7270/items/FRRCUYFC"],"uri":["http://zotero.org/users/7270/items/FRRCUYFC"],"itemData":{"id":9596,"type":"article-journal","abstract":"Abstract.  The question of whether singing may be helpful for stroke patients with non-fluent aphasia has been debated for many years. However, the role of rhyt","container-title":"Brain","DOI":"10.1093/brain/awr240","ISSN":"0006-8950","issue":"10","journalAbbreviation":"Brain","language":"en","note":"00136","page":"3083-3093","source":"academic.oup.com","title":"Rhythm in disguise: why singing may not hold the key to recovery from aphasia","title-short":"Rhythm in disguise","volume":"134","author":[{"family":"Stahl","given":"Benjamin"},{"family":"Kotz","given":"Sonja A."},{"family":"Henseler","given":"Ilona"},{"family":"Turner","given":"Robert"},{"family":"Geyer","given":"Stefan"}],"issued":{"date-parts":[["2011",10,1]]}},"prefix":"e.g.,"}],"schema":"https://github.com/citation-style-language/schema/raw/master/csl-citation.json"} </w:instrText>
      </w:r>
      <w:r>
        <w:fldChar w:fldCharType="separate"/>
      </w:r>
      <w:r w:rsidR="00F814AA" w:rsidRPr="00F814AA">
        <w:rPr>
          <w:szCs w:val="24"/>
          <w:vertAlign w:val="superscript"/>
        </w:rPr>
        <w:t>e.g., 34</w:t>
      </w:r>
      <w:r>
        <w:fldChar w:fldCharType="end"/>
      </w:r>
      <w:r>
        <w:t>. Possible methodological reasons for seemingly contradictory data, as well as</w:t>
      </w:r>
      <w:r w:rsidRPr="00432800">
        <w:t xml:space="preserve"> </w:t>
      </w:r>
      <w:r>
        <w:t>conjectured mechanism</w:t>
      </w:r>
      <w:r w:rsidR="002E4BBF">
        <w:t>s</w:t>
      </w:r>
      <w:r>
        <w:t xml:space="preserve"> of MIT, have been discussed</w:t>
      </w:r>
      <w:r>
        <w:fldChar w:fldCharType="begin"/>
      </w:r>
      <w:r w:rsidR="00F814AA">
        <w:instrText xml:space="preserve"> ADDIN ZOTERO_ITEM CSL_CITATION {"citationID":"RYI1RcC7","properties":{"formattedCitation":"\\super e.g., 35\\nosupersub{}","plainCitation":"e.g., 35","noteIndex":0},"citationItems":[{"id":13477,"uris":["http://zotero.org/users/7270/items/CGG3CEMQ"],"uri":["http://zotero.org/users/7270/items/CGG3CEMQ"],"itemData":{"id":13477,"type":"article-journal","abstract":"Facing the music: three issues in current research on singing and aphasia","container-title":"Frontiers in Psychology","DOI":"10.3389/fpsyg.2014.01033","ISSN":"1664-1078","journalAbbreviation":"Front. Psychol.","language":"English","note":"00027 \npublisher: Frontiers","page":"1033","source":"Frontiers","title":"Facing the music: three issues in current research on singing and aphasia","title-short":"Facing the music","volume":"5","author":[{"family":"Stahl","given":"Benjamin"},{"family":"Kotz","given":"Sonja A."}],"issued":{"date-parts":[["2014"]]}},"prefix":"e.g.,"}],"schema":"https://github.com/citation-style-language/schema/raw/master/csl-citation.json"} </w:instrText>
      </w:r>
      <w:r>
        <w:fldChar w:fldCharType="separate"/>
      </w:r>
      <w:r w:rsidR="00F814AA" w:rsidRPr="00F814AA">
        <w:rPr>
          <w:szCs w:val="24"/>
          <w:vertAlign w:val="superscript"/>
        </w:rPr>
        <w:t>e.g., 35</w:t>
      </w:r>
      <w:r>
        <w:fldChar w:fldCharType="end"/>
      </w:r>
      <w:r>
        <w:t>. Obviously, the present results do not offer insight into any of these mechanisms. If indeed adherence to the original MIT protocol does not manifest in significantly elevated language performance, our results encourage future research to optimise the composition and structure of the treatment, to increase its efficacy in the rehabilitation of neurological communication disorders. For example, individuals with apraxia of speech may benefit from several elements of MIT, such as rhythmic pacing</w:t>
      </w:r>
      <w:r>
        <w:fldChar w:fldCharType="begin"/>
      </w:r>
      <w:r w:rsidR="00F814AA">
        <w:instrText xml:space="preserve"> ADDIN ZOTERO_ITEM CSL_CITATION {"citationID":"gFCCkixB","properties":{"formattedCitation":"\\super 36\\nosupersub{}","plainCitation":"36","noteIndex":0},"citationItems":[{"id":5795,"uris":["http://zotero.org/groups/2294849/items/KG3GYTLF"],"uri":["http://zotero.org/groups/2294849/items/KG3GYTLF"],"itemData":{"id":5795,"type":"article-journal","abstract":"Several factors are known to influence speech accuracy in patients with apraxia of speech (AOS), e.g., syllable structure or word length. However, the impact of word stress has largely been neglected so far. More generally, the role of prosodic information at the phonetic encoding stage of speech production often remains unconsidered in models of speech production. This study aimed to investigate the influence of word stress on error production in AOS. Two-syllabic words with stress on the first (trochees) vs. the second syllable (iambs) were compared in 14 patients with AOS, three of them exhibiting pure AOS, and in a control group of six normal speakers. The patients produced significantly more errors on iambic than on trochaic words. A most prominent metrical effect was obtained for segmental errors. Acoustic analyses of word durations revealed a disproportionate advantage of the trochaic meter in the patients relative to the healthy controls. The results indicate that German apraxic speakers are sensitive to metrical information. It is assumed that metrical patterns function as prosodic frames for articulation planning, and that the regular metrical pattern in German, the trochaic form, has a facilitating effect on word production in patients with AOS.","container-title":"Neuropsychologia","DOI":"https://doi.org/10.1016/j.neuropsychologia.2016.01.009","ISSN":"0028-3932","note":"00009","page":"171 - 178","title":"The role of metrical information in apraxia of speech. Perceptual and acoustic analyses of word stress","volume":"82","author":[{"family":"Aichert","given":"Ingrid"},{"family":"Späth","given":"Mona"},{"family":"Ziegler","given":"Wolfram"}],"issued":{"date-parts":[["2016"]]}}}],"schema":"https://github.com/citation-style-language/schema/raw/master/csl-citation.json"} </w:instrText>
      </w:r>
      <w:r>
        <w:fldChar w:fldCharType="separate"/>
      </w:r>
      <w:r w:rsidR="00F814AA" w:rsidRPr="00F814AA">
        <w:rPr>
          <w:szCs w:val="24"/>
          <w:vertAlign w:val="superscript"/>
        </w:rPr>
        <w:t>36</w:t>
      </w:r>
      <w:r>
        <w:fldChar w:fldCharType="end"/>
      </w:r>
      <w:r>
        <w:t xml:space="preserve"> and language formulaicity</w:t>
      </w:r>
      <w:r>
        <w:fldChar w:fldCharType="begin"/>
      </w:r>
      <w:r w:rsidR="00F814AA">
        <w:instrText xml:space="preserve"> ADDIN ZOTERO_ITEM CSL_CITATION {"citationID":"D668qleY","properties":{"formattedCitation":"\\super 37\\nosupersub{}","plainCitation":"37","noteIndex":0},"citationItems":[{"id":13466,"uris":["http://zotero.org/users/7270/items/NBZQ9RFK"],"uri":["http://zotero.org/users/7270/items/NBZQ9RFK"],"itemData":{"id":13466,"type":"article-journal","abstract":"PURPOSE: Decades of research have explored communication in cerebrovascular diseases by focusing on formulaic expressions (e.g., \"Thank you\"-\"You're welcome\"). This category of utterances is known for engaging primarily right-hemisphere frontotemporal and bilateral subcortical neural networks, explaining why left-hemisphere stroke patients with speech-motor planning disorders often produce formulaic expressions comparatively well. The present proof-of-concept study aims to confirm that using verbal cues derived from formulaic expressions can alleviate word-onset difficulties, one major symptom in apraxia of speech.\nMETHODS: In a cross-sectional repeated-measures design, 20 individuals with chronic post-stroke apraxia of speech were asked to produce (i) verbal cues (e.g., /guː/) and (ii) subsequent German target words (e.g., \"Tanz\") with critical onsets (e.g., /t/). Cues differed, most notably, in aspects of formulaicity (e.g., stereotyped prompt: /guː/, based on formulaic phrase \"Guten Morgen\"; unstereotyped prompt: /muː/, based on non-formulaic control word \"Mutig\"). Apart from systematic variation in stereotypy and communicative-pragmatic embeddedness possibly associated with holistic language processing, cues were matched for consonant-vowel structure, syllable-transition frequency, noun-verb classification, meter, and articulatory tempo.\nRESULTS: Statistical analyses revealed significant increases in correctly produced word onsets after verbal cues with distinct features of formulaicity (e.g., stereotyped versus unstereotyped prompts: p &lt; 0.001), as reflected in large effect sizes (Cohen's dz ≤ 2.2).\nCONCLUSIONS: The current results indicate that using preserved formulaic language skills can relieve word-onset difficulties in apraxia of speech. This finding is consistent with a dynamic interplay of left perilesional and right intact language networks in post-stroke rehabilitation and may inspire new treatment strategies for individuals with apraxia of speech.","container-title":"PloS One","DOI":"10.1371/journal.pone.0233608","ISSN":"1932-6203","issue":"6","journalAbbreviation":"PLoS One","language":"eng","note":"00001 \nPMID: 32497064\nPMCID: PMC7272023","page":"e0233608","source":"PubMed","title":"Formulaic Language Resources May Help Overcome Difficulties in Speech-Motor Planning after Stroke","volume":"15","author":[{"family":"Stahl","given":"Benjamin"},{"family":"Gawron","given":"Bianca"},{"family":"Regenbrecht","given":"Frank"},{"family":"Flöel","given":"Agnes"},{"family":"Kotz","given":"Sonja A."}],"issued":{"date-parts":[["2020"]]}}}],"schema":"https://github.com/citation-style-language/schema/raw/master/csl-citation.json"} </w:instrText>
      </w:r>
      <w:r>
        <w:fldChar w:fldCharType="separate"/>
      </w:r>
      <w:r w:rsidR="00F814AA" w:rsidRPr="00F814AA">
        <w:rPr>
          <w:szCs w:val="24"/>
          <w:vertAlign w:val="superscript"/>
        </w:rPr>
        <w:t>37</w:t>
      </w:r>
      <w:r>
        <w:fldChar w:fldCharType="end"/>
      </w:r>
      <w:r>
        <w:t>.</w:t>
      </w:r>
    </w:p>
    <w:p w14:paraId="1C0D7B72" w14:textId="77777777" w:rsidR="003D4279" w:rsidRDefault="003D4279" w:rsidP="00E3578F">
      <w:pPr>
        <w:pStyle w:val="Heading2"/>
      </w:pPr>
      <w:r>
        <w:t>Conclusion</w:t>
      </w:r>
    </w:p>
    <w:p w14:paraId="4C4574F8" w14:textId="5EEAEA4C" w:rsidR="003D4279" w:rsidRDefault="003D4279" w:rsidP="008202BC">
      <w:r>
        <w:t xml:space="preserve">We here present the first meta-analysis on MIT that attempts to </w:t>
      </w:r>
      <w:r w:rsidR="00446AE4" w:rsidRPr="00446AE4">
        <w:t xml:space="preserve">monitor the effects of </w:t>
      </w:r>
      <w:r>
        <w:t>various methodological caveats in interpreting the outcome of previous studies, such as lack of validated outcomes, control group or</w:t>
      </w:r>
      <w:r w:rsidRPr="004C03FE">
        <w:t xml:space="preserve"> </w:t>
      </w:r>
      <w:r>
        <w:t>randomisation</w:t>
      </w:r>
      <w:r w:rsidRPr="00DA3672">
        <w:t>.</w:t>
      </w:r>
      <w:r>
        <w:t xml:space="preserve"> Accounting for each of these issues in a rigorous way, the results of our meta-analyses confirm the promising role of MIT in improving language performance on trained items and in repetition tasks, while highlighting possible limitations in promoting everyday communication ability. We hope that the current work will be helpful for clinicians, patients and families to make informed decisions about their treatment options to support recovery from post-stroke aphasia.</w:t>
      </w:r>
    </w:p>
    <w:p w14:paraId="1FA51C8C" w14:textId="68E7B707" w:rsidR="003D4279" w:rsidRDefault="009C4FA0" w:rsidP="0096096E">
      <w:pPr>
        <w:pStyle w:val="Heading1"/>
      </w:pPr>
      <w:bookmarkStart w:id="100" w:name="_k407fthx9afr" w:colFirst="0" w:colLast="0"/>
      <w:bookmarkStart w:id="101" w:name="_zdgsn5giixye" w:colFirst="0" w:colLast="0"/>
      <w:bookmarkStart w:id="102" w:name="_20eh0wrp1kik" w:colFirst="0" w:colLast="0"/>
      <w:bookmarkStart w:id="103" w:name="_pvex3wmqnz6e" w:colFirst="0" w:colLast="0"/>
      <w:bookmarkStart w:id="104" w:name="_8izuhir5ua57" w:colFirst="0" w:colLast="0"/>
      <w:bookmarkStart w:id="105" w:name="_t4x2gloc86d" w:colFirst="0" w:colLast="0"/>
      <w:bookmarkStart w:id="106" w:name="_lr71s3e04l4" w:colFirst="0" w:colLast="0"/>
      <w:bookmarkStart w:id="107" w:name="_mr58zgvt9vps" w:colFirst="0" w:colLast="0"/>
      <w:bookmarkStart w:id="108" w:name="_rgrr1x4g874x" w:colFirst="0" w:colLast="0"/>
      <w:bookmarkStart w:id="109" w:name="_yve7ogfjcazd" w:colFirst="0" w:colLast="0"/>
      <w:bookmarkStart w:id="110" w:name="_veupzyjqoshh" w:colFirst="0" w:colLast="0"/>
      <w:bookmarkStart w:id="111" w:name="_v1g3yomspynj" w:colFirst="0" w:colLast="0"/>
      <w:bookmarkEnd w:id="100"/>
      <w:bookmarkEnd w:id="101"/>
      <w:bookmarkEnd w:id="102"/>
      <w:bookmarkEnd w:id="103"/>
      <w:bookmarkEnd w:id="104"/>
      <w:bookmarkEnd w:id="105"/>
      <w:bookmarkEnd w:id="106"/>
      <w:bookmarkEnd w:id="107"/>
      <w:bookmarkEnd w:id="108"/>
      <w:bookmarkEnd w:id="109"/>
      <w:bookmarkEnd w:id="110"/>
      <w:bookmarkEnd w:id="111"/>
      <w:r>
        <w:t>Funding and a</w:t>
      </w:r>
      <w:r w:rsidR="003D4279" w:rsidRPr="00DA3672">
        <w:t>cknowledgements</w:t>
      </w:r>
    </w:p>
    <w:p w14:paraId="571B31BB" w14:textId="06B00EA2" w:rsidR="003D4279" w:rsidRPr="00DA3672" w:rsidRDefault="00856CF9" w:rsidP="00400580">
      <w:r w:rsidRPr="00CB25E0">
        <w:t xml:space="preserve">This </w:t>
      </w:r>
      <w:r w:rsidRPr="00CB25E0">
        <w:rPr>
          <w:lang w:val="en-US"/>
        </w:rPr>
        <w:t>work was supported by a research-cluster grant from the Medical University of Vienna and University of Vienna (SO10300020)</w:t>
      </w:r>
      <w:r>
        <w:rPr>
          <w:lang w:val="en-US"/>
        </w:rPr>
        <w:t>.</w:t>
      </w:r>
      <w:r w:rsidR="00400580">
        <w:rPr>
          <w:lang w:val="en-US"/>
        </w:rPr>
        <w:t xml:space="preserve"> </w:t>
      </w:r>
      <w:r w:rsidR="003D4279" w:rsidRPr="00DA3672">
        <w:t>We gratefully acknowledge</w:t>
      </w:r>
      <w:r w:rsidR="00A437BE">
        <w:t xml:space="preserve"> </w:t>
      </w:r>
      <w:r w:rsidR="003D4279" w:rsidRPr="00DA3672">
        <w:t>Ajay Halai and Yina Quique Buitrago for very useful comments</w:t>
      </w:r>
      <w:r w:rsidR="003D4279">
        <w:t xml:space="preserve"> on an early version of the manuscript</w:t>
      </w:r>
      <w:r w:rsidR="00A437BE">
        <w:t xml:space="preserve">; </w:t>
      </w:r>
      <w:r w:rsidR="003D4279" w:rsidRPr="00DA3672">
        <w:t>Joost Hurkmans for providing unpublished work</w:t>
      </w:r>
      <w:r w:rsidR="00A437BE">
        <w:t>;</w:t>
      </w:r>
      <w:r w:rsidR="00400580">
        <w:t xml:space="preserve"> </w:t>
      </w:r>
      <w:r w:rsidR="003D4279" w:rsidRPr="00DA3672">
        <w:t>Sarah Wallace</w:t>
      </w:r>
      <w:r w:rsidR="003D4279">
        <w:t>,</w:t>
      </w:r>
      <w:r w:rsidR="003D4279" w:rsidRPr="004C1C99">
        <w:t xml:space="preserve"> </w:t>
      </w:r>
      <w:r w:rsidR="003D4279" w:rsidRPr="00DA3672">
        <w:t>Luisa Krein and Emily Braun for providing test-related information.</w:t>
      </w:r>
    </w:p>
    <w:p w14:paraId="494FB77D" w14:textId="51BF3554" w:rsidR="003D4279" w:rsidRDefault="003D4279" w:rsidP="0096096E">
      <w:pPr>
        <w:pStyle w:val="Heading1"/>
      </w:pPr>
      <w:bookmarkStart w:id="112" w:name="_ef0gpro2a9cd" w:colFirst="0" w:colLast="0"/>
      <w:bookmarkEnd w:id="112"/>
      <w:r w:rsidRPr="00DA3672">
        <w:t xml:space="preserve">Author </w:t>
      </w:r>
      <w:r w:rsidRPr="00575D73">
        <w:t>contributions</w:t>
      </w:r>
    </w:p>
    <w:p w14:paraId="123F071C" w14:textId="77777777" w:rsidR="003D4279" w:rsidRPr="006F1DEC" w:rsidRDefault="003D4279" w:rsidP="006F1DEC">
      <w:r w:rsidRPr="006F1DEC">
        <w:t>CRediT author statement</w:t>
      </w:r>
      <w:r>
        <w:t>:</w:t>
      </w:r>
    </w:p>
    <w:p w14:paraId="170088B4" w14:textId="77777777" w:rsidR="003D4279" w:rsidRPr="00DA3672" w:rsidRDefault="003D4279" w:rsidP="006F1DEC">
      <w:pPr>
        <w:pStyle w:val="ListParagraph"/>
        <w:numPr>
          <w:ilvl w:val="0"/>
          <w:numId w:val="33"/>
        </w:numPr>
      </w:pPr>
      <w:r w:rsidRPr="00DA3672">
        <w:t>Conceptualization: TP, BS, WTF</w:t>
      </w:r>
    </w:p>
    <w:p w14:paraId="0A891877" w14:textId="77777777" w:rsidR="003D4279" w:rsidRPr="00DA3672" w:rsidRDefault="003D4279" w:rsidP="006F1DEC">
      <w:pPr>
        <w:pStyle w:val="ListParagraph"/>
        <w:numPr>
          <w:ilvl w:val="0"/>
          <w:numId w:val="33"/>
        </w:numPr>
      </w:pPr>
      <w:r w:rsidRPr="00DA3672">
        <w:lastRenderedPageBreak/>
        <w:t>Methodology: TP, BMW</w:t>
      </w:r>
    </w:p>
    <w:p w14:paraId="487C541D" w14:textId="77777777" w:rsidR="003D4279" w:rsidRPr="00DA3672" w:rsidRDefault="003D4279" w:rsidP="006F1DEC">
      <w:pPr>
        <w:pStyle w:val="ListParagraph"/>
        <w:numPr>
          <w:ilvl w:val="0"/>
          <w:numId w:val="33"/>
        </w:numPr>
      </w:pPr>
      <w:r w:rsidRPr="00DA3672">
        <w:t>Software: TP, BMW</w:t>
      </w:r>
    </w:p>
    <w:p w14:paraId="64B3AFEE" w14:textId="77777777" w:rsidR="003D4279" w:rsidRPr="00DA3672" w:rsidRDefault="003D4279" w:rsidP="006F1DEC">
      <w:pPr>
        <w:pStyle w:val="ListParagraph"/>
        <w:numPr>
          <w:ilvl w:val="0"/>
          <w:numId w:val="33"/>
        </w:numPr>
      </w:pPr>
      <w:r w:rsidRPr="00DA3672">
        <w:t>Validation: TP</w:t>
      </w:r>
    </w:p>
    <w:p w14:paraId="5C711DAB" w14:textId="77777777" w:rsidR="003D4279" w:rsidRPr="00DA3672" w:rsidRDefault="003D4279" w:rsidP="006F1DEC">
      <w:pPr>
        <w:pStyle w:val="ListParagraph"/>
        <w:numPr>
          <w:ilvl w:val="0"/>
          <w:numId w:val="33"/>
        </w:numPr>
      </w:pPr>
      <w:r w:rsidRPr="00DA3672">
        <w:t>Formal analysis: TP, BMW</w:t>
      </w:r>
    </w:p>
    <w:p w14:paraId="7A8C0BA6" w14:textId="77777777" w:rsidR="003D4279" w:rsidRPr="00DA3672" w:rsidRDefault="003D4279" w:rsidP="006F1DEC">
      <w:pPr>
        <w:pStyle w:val="ListParagraph"/>
        <w:numPr>
          <w:ilvl w:val="0"/>
          <w:numId w:val="33"/>
        </w:numPr>
      </w:pPr>
      <w:r w:rsidRPr="00DA3672">
        <w:t>Investigation: TP</w:t>
      </w:r>
    </w:p>
    <w:p w14:paraId="69A7DA09" w14:textId="77777777" w:rsidR="003D4279" w:rsidRPr="00DA3672" w:rsidRDefault="003D4279" w:rsidP="006F1DEC">
      <w:pPr>
        <w:pStyle w:val="ListParagraph"/>
        <w:numPr>
          <w:ilvl w:val="0"/>
          <w:numId w:val="33"/>
        </w:numPr>
      </w:pPr>
      <w:r w:rsidRPr="00DA3672">
        <w:t>Resources: TP, RB, WTF</w:t>
      </w:r>
    </w:p>
    <w:p w14:paraId="6764797D" w14:textId="77777777" w:rsidR="003D4279" w:rsidRPr="00DA3672" w:rsidRDefault="003D4279" w:rsidP="004C1C99">
      <w:pPr>
        <w:pStyle w:val="ListParagraph"/>
        <w:numPr>
          <w:ilvl w:val="0"/>
          <w:numId w:val="33"/>
        </w:numPr>
      </w:pPr>
      <w:r>
        <w:t>L</w:t>
      </w:r>
      <w:r w:rsidRPr="00DA3672">
        <w:t>iterature search and curation: TP, HH, MZ</w:t>
      </w:r>
    </w:p>
    <w:p w14:paraId="149591AC" w14:textId="77777777" w:rsidR="003D4279" w:rsidRPr="00DA3672" w:rsidRDefault="003D4279" w:rsidP="006F1DEC">
      <w:pPr>
        <w:pStyle w:val="ListParagraph"/>
        <w:numPr>
          <w:ilvl w:val="0"/>
          <w:numId w:val="33"/>
        </w:numPr>
      </w:pPr>
      <w:r w:rsidRPr="00DA3672">
        <w:t>Data curation: TP, BMW, FH, TM</w:t>
      </w:r>
    </w:p>
    <w:p w14:paraId="49021E1E" w14:textId="77777777" w:rsidR="003D4279" w:rsidRPr="00DA3672" w:rsidRDefault="003D4279" w:rsidP="006F1DEC">
      <w:pPr>
        <w:pStyle w:val="ListParagraph"/>
        <w:numPr>
          <w:ilvl w:val="0"/>
          <w:numId w:val="33"/>
        </w:numPr>
      </w:pPr>
      <w:r w:rsidRPr="00DA3672">
        <w:t>Writing - original draft: TP</w:t>
      </w:r>
      <w:r>
        <w:t>, BS</w:t>
      </w:r>
    </w:p>
    <w:p w14:paraId="714A4C4C" w14:textId="77777777" w:rsidR="003D4279" w:rsidRPr="00DA3672" w:rsidRDefault="003D4279" w:rsidP="006F1DEC">
      <w:pPr>
        <w:pStyle w:val="ListParagraph"/>
        <w:numPr>
          <w:ilvl w:val="0"/>
          <w:numId w:val="33"/>
        </w:numPr>
      </w:pPr>
      <w:r w:rsidRPr="00DA3672">
        <w:t>Writing - review &amp; editing: TP, BS, BMW, FH, TM, RB, WTF</w:t>
      </w:r>
    </w:p>
    <w:p w14:paraId="4A5DF2EC" w14:textId="77777777" w:rsidR="003D4279" w:rsidRPr="00DA3672" w:rsidRDefault="003D4279" w:rsidP="006F1DEC">
      <w:pPr>
        <w:pStyle w:val="ListParagraph"/>
        <w:numPr>
          <w:ilvl w:val="0"/>
          <w:numId w:val="33"/>
        </w:numPr>
      </w:pPr>
      <w:r w:rsidRPr="00DA3672">
        <w:t>Visualization: TP</w:t>
      </w:r>
      <w:r>
        <w:t>, BMW</w:t>
      </w:r>
    </w:p>
    <w:p w14:paraId="113D368E" w14:textId="77777777" w:rsidR="003D4279" w:rsidRPr="00DA3672" w:rsidRDefault="003D4279" w:rsidP="006F1DEC">
      <w:pPr>
        <w:pStyle w:val="ListParagraph"/>
        <w:numPr>
          <w:ilvl w:val="0"/>
          <w:numId w:val="33"/>
        </w:numPr>
      </w:pPr>
      <w:r w:rsidRPr="00DA3672">
        <w:t>Supervision: TP, BS</w:t>
      </w:r>
    </w:p>
    <w:p w14:paraId="7462B1DC" w14:textId="77777777" w:rsidR="003D4279" w:rsidRPr="00DA3672" w:rsidRDefault="003D4279" w:rsidP="006F1DEC">
      <w:pPr>
        <w:pStyle w:val="ListParagraph"/>
        <w:numPr>
          <w:ilvl w:val="0"/>
          <w:numId w:val="33"/>
        </w:numPr>
      </w:pPr>
      <w:r w:rsidRPr="00DA3672">
        <w:t>Project administration: TP</w:t>
      </w:r>
    </w:p>
    <w:p w14:paraId="7DBF01B0" w14:textId="77777777" w:rsidR="007B293C" w:rsidRDefault="003D4279" w:rsidP="0044467F">
      <w:pPr>
        <w:pStyle w:val="ListParagraph"/>
        <w:numPr>
          <w:ilvl w:val="0"/>
          <w:numId w:val="33"/>
        </w:numPr>
        <w:spacing w:after="0"/>
      </w:pPr>
      <w:r w:rsidRPr="00DA3672">
        <w:t>Funding acquisition: RB, WTF</w:t>
      </w:r>
      <w:bookmarkStart w:id="113" w:name="_cyd4wmh6hgu4" w:colFirst="0" w:colLast="0"/>
      <w:bookmarkEnd w:id="113"/>
    </w:p>
    <w:p w14:paraId="3B9A7F7E" w14:textId="4B4A5581" w:rsidR="00764862" w:rsidRDefault="00764862" w:rsidP="007B293C">
      <w:pPr>
        <w:pStyle w:val="Heading1"/>
      </w:pPr>
      <w:r>
        <w:t>Competing interests</w:t>
      </w:r>
    </w:p>
    <w:p w14:paraId="664588D2" w14:textId="1A5DF13A" w:rsidR="00764862" w:rsidRPr="00764862" w:rsidRDefault="00764862" w:rsidP="00764862">
      <w:r>
        <w:t>The authors declare no competing interests.</w:t>
      </w:r>
    </w:p>
    <w:p w14:paraId="4D4C6BB9" w14:textId="77777777" w:rsidR="007B293C" w:rsidRDefault="007B293C">
      <w:pPr>
        <w:spacing w:after="0"/>
        <w:rPr>
          <w:rFonts w:ascii="Calibri" w:hAnsi="Calibri"/>
          <w:b/>
          <w:smallCaps/>
          <w:spacing w:val="40"/>
          <w:sz w:val="20"/>
          <w:szCs w:val="20"/>
          <w:u w:val="double"/>
        </w:rPr>
      </w:pPr>
      <w:r>
        <w:br w:type="page"/>
      </w:r>
    </w:p>
    <w:p w14:paraId="1A3A7453" w14:textId="23B0B640" w:rsidR="003D4279" w:rsidRPr="00DA3672" w:rsidRDefault="003D4279" w:rsidP="0096096E">
      <w:pPr>
        <w:pStyle w:val="Heading1"/>
      </w:pPr>
      <w:r w:rsidRPr="00DA3672">
        <w:lastRenderedPageBreak/>
        <w:t>References</w:t>
      </w:r>
    </w:p>
    <w:bookmarkStart w:id="114" w:name="_ds2z9ltlty5u" w:colFirst="0" w:colLast="0"/>
    <w:bookmarkStart w:id="115" w:name="_Hlk78467506"/>
    <w:bookmarkEnd w:id="114"/>
    <w:p w14:paraId="0DCCFDB6" w14:textId="77777777" w:rsidR="00F814AA" w:rsidRPr="00F814AA" w:rsidRDefault="003D4279" w:rsidP="00F814AA">
      <w:pPr>
        <w:pStyle w:val="Bibliography"/>
      </w:pPr>
      <w:r>
        <w:rPr>
          <w:color w:val="A6A6A6"/>
        </w:rPr>
        <w:fldChar w:fldCharType="begin"/>
      </w:r>
      <w:r w:rsidR="007B04BB">
        <w:instrText xml:space="preserve"> ADDIN ZOTERO_BIBL {"uncited":[],"omitted":[],"custom":[]} CSL_BIBLIOGRAPHY </w:instrText>
      </w:r>
      <w:r>
        <w:rPr>
          <w:color w:val="A6A6A6"/>
        </w:rPr>
        <w:fldChar w:fldCharType="separate"/>
      </w:r>
      <w:r w:rsidR="00F814AA" w:rsidRPr="00F814AA">
        <w:t>1.</w:t>
      </w:r>
      <w:r w:rsidR="00F814AA" w:rsidRPr="00F814AA">
        <w:tab/>
        <w:t xml:space="preserve">Engelter, S. T. </w:t>
      </w:r>
      <w:r w:rsidR="00F814AA" w:rsidRPr="00F814AA">
        <w:rPr>
          <w:i/>
          <w:iCs/>
        </w:rPr>
        <w:t>et al.</w:t>
      </w:r>
      <w:r w:rsidR="00F814AA" w:rsidRPr="00F814AA">
        <w:t xml:space="preserve"> Epidemiology of aphasia attributable to first ischemic stroke: incidence, severity, fluency, etiology, and thrombolysis. </w:t>
      </w:r>
      <w:r w:rsidR="00F814AA" w:rsidRPr="00F814AA">
        <w:rPr>
          <w:i/>
          <w:iCs/>
        </w:rPr>
        <w:t>Stroke</w:t>
      </w:r>
      <w:r w:rsidR="00F814AA" w:rsidRPr="00F814AA">
        <w:t xml:space="preserve"> </w:t>
      </w:r>
      <w:r w:rsidR="00F814AA" w:rsidRPr="00F814AA">
        <w:rPr>
          <w:b/>
          <w:bCs/>
        </w:rPr>
        <w:t>37</w:t>
      </w:r>
      <w:r w:rsidR="00F814AA" w:rsidRPr="00F814AA">
        <w:t>, 1379–1384 (2006).</w:t>
      </w:r>
    </w:p>
    <w:p w14:paraId="0C2DE212" w14:textId="77777777" w:rsidR="00F814AA" w:rsidRPr="00F814AA" w:rsidRDefault="00F814AA" w:rsidP="00F814AA">
      <w:pPr>
        <w:pStyle w:val="Bibliography"/>
      </w:pPr>
      <w:r w:rsidRPr="00F814AA">
        <w:t>2.</w:t>
      </w:r>
      <w:r w:rsidRPr="00F814AA">
        <w:tab/>
        <w:t xml:space="preserve">Breitenstein, C. </w:t>
      </w:r>
      <w:r w:rsidRPr="00F814AA">
        <w:rPr>
          <w:i/>
          <w:iCs/>
        </w:rPr>
        <w:t>et al.</w:t>
      </w:r>
      <w:r w:rsidRPr="00F814AA">
        <w:t xml:space="preserve"> Intensive speech and language therapy in patients with chronic aphasia after stroke: a randomised, open-label, blinded-endpoint, controlled trial in a health-care setting. </w:t>
      </w:r>
      <w:r w:rsidRPr="00F814AA">
        <w:rPr>
          <w:i/>
          <w:iCs/>
        </w:rPr>
        <w:t>The Lancet</w:t>
      </w:r>
      <w:r w:rsidRPr="00F814AA">
        <w:t xml:space="preserve"> </w:t>
      </w:r>
      <w:r w:rsidRPr="00F814AA">
        <w:rPr>
          <w:b/>
          <w:bCs/>
        </w:rPr>
        <w:t>389</w:t>
      </w:r>
      <w:r w:rsidRPr="00F814AA">
        <w:t>, 1528–1538 (2017).</w:t>
      </w:r>
    </w:p>
    <w:p w14:paraId="574693CB" w14:textId="77777777" w:rsidR="00F814AA" w:rsidRPr="00F814AA" w:rsidRDefault="00F814AA" w:rsidP="00F814AA">
      <w:pPr>
        <w:pStyle w:val="Bibliography"/>
      </w:pPr>
      <w:r w:rsidRPr="00F814AA">
        <w:t>3.</w:t>
      </w:r>
      <w:r w:rsidRPr="00F814AA">
        <w:tab/>
        <w:t xml:space="preserve">Albert, M. L., Sparks, R. W. &amp; Helm, N. A. Melodic Intonation Therapy for Aphasia. </w:t>
      </w:r>
      <w:r w:rsidRPr="00F814AA">
        <w:rPr>
          <w:i/>
          <w:iCs/>
        </w:rPr>
        <w:t>Arch. Neurol.</w:t>
      </w:r>
      <w:r w:rsidRPr="00F814AA">
        <w:t xml:space="preserve"> </w:t>
      </w:r>
      <w:r w:rsidRPr="00F814AA">
        <w:rPr>
          <w:b/>
          <w:bCs/>
        </w:rPr>
        <w:t>29</w:t>
      </w:r>
      <w:r w:rsidRPr="00F814AA">
        <w:t>, 130–131 (1973).</w:t>
      </w:r>
    </w:p>
    <w:p w14:paraId="49A0C8FC" w14:textId="77777777" w:rsidR="00F814AA" w:rsidRPr="00F814AA" w:rsidRDefault="00F814AA" w:rsidP="00F814AA">
      <w:pPr>
        <w:pStyle w:val="Bibliography"/>
      </w:pPr>
      <w:r w:rsidRPr="00F814AA">
        <w:t>4.</w:t>
      </w:r>
      <w:r w:rsidRPr="00F814AA">
        <w:tab/>
        <w:t xml:space="preserve">Gerstman, H. L. A case of aphasia. </w:t>
      </w:r>
      <w:r w:rsidRPr="00F814AA">
        <w:rPr>
          <w:i/>
          <w:iCs/>
        </w:rPr>
        <w:t>J. Speech Hear. Disord.</w:t>
      </w:r>
      <w:r w:rsidRPr="00F814AA">
        <w:t xml:space="preserve"> </w:t>
      </w:r>
      <w:r w:rsidRPr="00F814AA">
        <w:rPr>
          <w:b/>
          <w:bCs/>
        </w:rPr>
        <w:t>29</w:t>
      </w:r>
      <w:r w:rsidRPr="00F814AA">
        <w:t>, 89–91 (1964).</w:t>
      </w:r>
    </w:p>
    <w:p w14:paraId="384B3726" w14:textId="77777777" w:rsidR="00F814AA" w:rsidRPr="00F814AA" w:rsidRDefault="00F814AA" w:rsidP="00F814AA">
      <w:pPr>
        <w:pStyle w:val="Bibliography"/>
      </w:pPr>
      <w:r w:rsidRPr="00F814AA">
        <w:t>5.</w:t>
      </w:r>
      <w:r w:rsidRPr="00F814AA">
        <w:tab/>
        <w:t xml:space="preserve">Mills, C. K. Treatment of aphasia by training. </w:t>
      </w:r>
      <w:r w:rsidRPr="00F814AA">
        <w:rPr>
          <w:i/>
          <w:iCs/>
        </w:rPr>
        <w:t>J. Am. Med. Assoc.</w:t>
      </w:r>
      <w:r w:rsidRPr="00F814AA">
        <w:t xml:space="preserve"> </w:t>
      </w:r>
      <w:r w:rsidRPr="00F814AA">
        <w:rPr>
          <w:b/>
          <w:bCs/>
        </w:rPr>
        <w:t>43</w:t>
      </w:r>
      <w:r w:rsidRPr="00F814AA">
        <w:t>, 1940–1949 (1904).</w:t>
      </w:r>
    </w:p>
    <w:p w14:paraId="388F9136" w14:textId="77777777" w:rsidR="00F814AA" w:rsidRPr="00F814AA" w:rsidRDefault="00F814AA" w:rsidP="00F814AA">
      <w:pPr>
        <w:pStyle w:val="Bibliography"/>
      </w:pPr>
      <w:r w:rsidRPr="00F814AA">
        <w:t>6.</w:t>
      </w:r>
      <w:r w:rsidRPr="00F814AA">
        <w:tab/>
        <w:t xml:space="preserve">Yamadori, A., Osumi, Y., Masuhara, S. &amp; Okubo, M. Preservation of singing in Broca’s aphasia. </w:t>
      </w:r>
      <w:r w:rsidRPr="00F814AA">
        <w:rPr>
          <w:i/>
          <w:iCs/>
        </w:rPr>
        <w:t>J. Neurol. Neurosurg. Psychiatry</w:t>
      </w:r>
      <w:r w:rsidRPr="00F814AA">
        <w:t xml:space="preserve"> </w:t>
      </w:r>
      <w:r w:rsidRPr="00F814AA">
        <w:rPr>
          <w:b/>
          <w:bCs/>
        </w:rPr>
        <w:t>40</w:t>
      </w:r>
      <w:r w:rsidRPr="00F814AA">
        <w:t>, 221–224 (1977).</w:t>
      </w:r>
    </w:p>
    <w:p w14:paraId="76C28760" w14:textId="77777777" w:rsidR="00F814AA" w:rsidRPr="00F814AA" w:rsidRDefault="00F814AA" w:rsidP="00F814AA">
      <w:pPr>
        <w:pStyle w:val="Bibliography"/>
      </w:pPr>
      <w:r w:rsidRPr="00F814AA">
        <w:t>7.</w:t>
      </w:r>
      <w:r w:rsidRPr="00F814AA">
        <w:tab/>
        <w:t xml:space="preserve">Helm-Estabrooks, N., Morgan, A. R. &amp; Nicholas, M. </w:t>
      </w:r>
      <w:r w:rsidRPr="00F814AA">
        <w:rPr>
          <w:i/>
          <w:iCs/>
        </w:rPr>
        <w:t>Melodic intonation therapy</w:t>
      </w:r>
      <w:r w:rsidRPr="00F814AA">
        <w:t>. (Pro-Ed, 1989).</w:t>
      </w:r>
    </w:p>
    <w:p w14:paraId="1FD06803" w14:textId="77777777" w:rsidR="00F814AA" w:rsidRPr="00F814AA" w:rsidRDefault="00F814AA" w:rsidP="00F814AA">
      <w:pPr>
        <w:pStyle w:val="Bibliography"/>
      </w:pPr>
      <w:r w:rsidRPr="00F814AA">
        <w:t>8.</w:t>
      </w:r>
      <w:r w:rsidRPr="00F814AA">
        <w:tab/>
        <w:t xml:space="preserve">Merrett, D. L., Peretz, I. &amp; Wilson, S. J. Neurobiological, Cognitive, and Emotional Mechanisms in Melodic Intonation Therapy. </w:t>
      </w:r>
      <w:r w:rsidRPr="00F814AA">
        <w:rPr>
          <w:i/>
          <w:iCs/>
        </w:rPr>
        <w:t>Front. Hum. Neurosci.</w:t>
      </w:r>
      <w:r w:rsidRPr="00F814AA">
        <w:t xml:space="preserve"> </w:t>
      </w:r>
      <w:r w:rsidRPr="00F814AA">
        <w:rPr>
          <w:b/>
          <w:bCs/>
        </w:rPr>
        <w:t>8</w:t>
      </w:r>
      <w:r w:rsidRPr="00F814AA">
        <w:t>, (2014).</w:t>
      </w:r>
    </w:p>
    <w:p w14:paraId="1932F191" w14:textId="77777777" w:rsidR="00F814AA" w:rsidRPr="00F814AA" w:rsidRDefault="00F814AA" w:rsidP="00F814AA">
      <w:pPr>
        <w:pStyle w:val="Bibliography"/>
      </w:pPr>
      <w:r w:rsidRPr="00F814AA">
        <w:t>9.</w:t>
      </w:r>
      <w:r w:rsidRPr="00F814AA">
        <w:tab/>
        <w:t xml:space="preserve">van der Meulen, I., van de Sandt-Koenderman, W. Mieke. E., Heijenbrok-Kal, M. H., Visch-Brink, E. G. &amp; Ribbers, G. M. The Efficacy and Timing of Melodic Intonation Therapy in Subacute Aphasia. </w:t>
      </w:r>
      <w:r w:rsidRPr="00F814AA">
        <w:rPr>
          <w:i/>
          <w:iCs/>
        </w:rPr>
        <w:t>Neurorehabil. Neural Repair</w:t>
      </w:r>
      <w:r w:rsidRPr="00F814AA">
        <w:t xml:space="preserve"> </w:t>
      </w:r>
      <w:r w:rsidRPr="00F814AA">
        <w:rPr>
          <w:b/>
          <w:bCs/>
        </w:rPr>
        <w:t>28</w:t>
      </w:r>
      <w:r w:rsidRPr="00F814AA">
        <w:t>, 536–544 (2014).</w:t>
      </w:r>
    </w:p>
    <w:p w14:paraId="5269FD2C" w14:textId="77777777" w:rsidR="00F814AA" w:rsidRPr="00F814AA" w:rsidRDefault="00F814AA" w:rsidP="00F814AA">
      <w:pPr>
        <w:pStyle w:val="Bibliography"/>
      </w:pPr>
      <w:r w:rsidRPr="00F814AA">
        <w:t>10.</w:t>
      </w:r>
      <w:r w:rsidRPr="00F814AA">
        <w:tab/>
        <w:t xml:space="preserve">Van Der Meulen, I., Van De Sandt-Koenderman, M. W. M. E., Heijenbrok, M. H., Visch-Brink, E. &amp; Ribbers, G. M. Melodic Intonation Therapy in Chronic Aphasia: Evidence from a Pilot Randomized Controlled Trial. </w:t>
      </w:r>
      <w:r w:rsidRPr="00F814AA">
        <w:rPr>
          <w:i/>
          <w:iCs/>
        </w:rPr>
        <w:t>Front. Hum. Neurosci.</w:t>
      </w:r>
      <w:r w:rsidRPr="00F814AA">
        <w:t xml:space="preserve"> </w:t>
      </w:r>
      <w:r w:rsidRPr="00F814AA">
        <w:rPr>
          <w:b/>
          <w:bCs/>
        </w:rPr>
        <w:t>10</w:t>
      </w:r>
      <w:r w:rsidRPr="00F814AA">
        <w:t>, (2016).</w:t>
      </w:r>
    </w:p>
    <w:p w14:paraId="47227559" w14:textId="77777777" w:rsidR="00F814AA" w:rsidRPr="00F814AA" w:rsidRDefault="00F814AA" w:rsidP="00F814AA">
      <w:pPr>
        <w:pStyle w:val="Bibliography"/>
      </w:pPr>
      <w:r w:rsidRPr="00F814AA">
        <w:t>11.</w:t>
      </w:r>
      <w:r w:rsidRPr="00F814AA">
        <w:tab/>
        <w:t xml:space="preserve">Doppelbauer, L. </w:t>
      </w:r>
      <w:r w:rsidRPr="00F814AA">
        <w:rPr>
          <w:i/>
          <w:iCs/>
        </w:rPr>
        <w:t>et al.</w:t>
      </w:r>
      <w:r w:rsidRPr="00F814AA">
        <w:t xml:space="preserve"> Long-Term Stability of Short-Term Intensive Language-Action Therapy in Chronic Aphasia: A 1-2 year Follow-Up Study. </w:t>
      </w:r>
      <w:r w:rsidRPr="00F814AA">
        <w:rPr>
          <w:i/>
          <w:iCs/>
        </w:rPr>
        <w:t>Neurorehabil. Neural Repair</w:t>
      </w:r>
      <w:r w:rsidRPr="00F814AA">
        <w:t xml:space="preserve"> 15459683211029236 (2021) doi:10.1177/15459683211029235.</w:t>
      </w:r>
    </w:p>
    <w:p w14:paraId="0FFCB48C" w14:textId="77777777" w:rsidR="00F814AA" w:rsidRPr="00F814AA" w:rsidRDefault="00F814AA" w:rsidP="00F814AA">
      <w:pPr>
        <w:pStyle w:val="Bibliography"/>
      </w:pPr>
      <w:r w:rsidRPr="00F814AA">
        <w:t>12.</w:t>
      </w:r>
      <w:r w:rsidRPr="00F814AA">
        <w:tab/>
        <w:t xml:space="preserve">RELEASE Collaborators. Predictors of Poststroke Aphasia Recovery: A Systematic Review-Informed Individual Participant Data Meta-Analysis. </w:t>
      </w:r>
      <w:r w:rsidRPr="00F814AA">
        <w:rPr>
          <w:i/>
          <w:iCs/>
        </w:rPr>
        <w:t>Stroke</w:t>
      </w:r>
      <w:r w:rsidRPr="00F814AA">
        <w:t xml:space="preserve"> </w:t>
      </w:r>
      <w:r w:rsidRPr="00F814AA">
        <w:rPr>
          <w:b/>
          <w:bCs/>
        </w:rPr>
        <w:t>52</w:t>
      </w:r>
      <w:r w:rsidRPr="00F814AA">
        <w:t>, 1778–1787 (2021).</w:t>
      </w:r>
    </w:p>
    <w:p w14:paraId="6CA710D6" w14:textId="77777777" w:rsidR="00F814AA" w:rsidRPr="00F814AA" w:rsidRDefault="00F814AA" w:rsidP="00F814AA">
      <w:pPr>
        <w:pStyle w:val="Bibliography"/>
      </w:pPr>
      <w:r w:rsidRPr="00F814AA">
        <w:lastRenderedPageBreak/>
        <w:t>13.</w:t>
      </w:r>
      <w:r w:rsidRPr="00F814AA">
        <w:tab/>
        <w:t xml:space="preserve">Blomert, L., Kean, M. L., Koster, C. &amp; Schokker, J. Amsterdam—Nijmegen everyday language test: construction, reliability and validity. </w:t>
      </w:r>
      <w:r w:rsidRPr="00F814AA">
        <w:rPr>
          <w:i/>
          <w:iCs/>
        </w:rPr>
        <w:t>Aphasiology</w:t>
      </w:r>
      <w:r w:rsidRPr="00F814AA">
        <w:t xml:space="preserve"> </w:t>
      </w:r>
      <w:r w:rsidRPr="00F814AA">
        <w:rPr>
          <w:b/>
          <w:bCs/>
        </w:rPr>
        <w:t>8</w:t>
      </w:r>
      <w:r w:rsidRPr="00F814AA">
        <w:t>, 381–407 (1994).</w:t>
      </w:r>
    </w:p>
    <w:p w14:paraId="603DC180" w14:textId="77777777" w:rsidR="00F814AA" w:rsidRPr="00F814AA" w:rsidRDefault="00F814AA" w:rsidP="00F814AA">
      <w:pPr>
        <w:pStyle w:val="Bibliography"/>
      </w:pPr>
      <w:r w:rsidRPr="00F814AA">
        <w:t>14.</w:t>
      </w:r>
      <w:r w:rsidRPr="00F814AA">
        <w:tab/>
        <w:t xml:space="preserve">van der Meulen, I., van de Sandt-Koenderman, M. E. &amp; Ribbers, G. M. Melodic Intonation Therapy: Present Controversies and Future Opportunities. </w:t>
      </w:r>
      <w:r w:rsidRPr="00F814AA">
        <w:rPr>
          <w:i/>
          <w:iCs/>
        </w:rPr>
        <w:t>Arch. Phys. Med. Rehabil.</w:t>
      </w:r>
      <w:r w:rsidRPr="00F814AA">
        <w:t xml:space="preserve"> </w:t>
      </w:r>
      <w:r w:rsidRPr="00F814AA">
        <w:rPr>
          <w:b/>
          <w:bCs/>
        </w:rPr>
        <w:t>93</w:t>
      </w:r>
      <w:r w:rsidRPr="00F814AA">
        <w:t>, S46–S52 (2012).</w:t>
      </w:r>
    </w:p>
    <w:p w14:paraId="3C352ABC" w14:textId="77777777" w:rsidR="00F814AA" w:rsidRPr="00F814AA" w:rsidRDefault="00F814AA" w:rsidP="00F814AA">
      <w:pPr>
        <w:pStyle w:val="Bibliography"/>
      </w:pPr>
      <w:r w:rsidRPr="00F814AA">
        <w:t>15.</w:t>
      </w:r>
      <w:r w:rsidRPr="00F814AA">
        <w:tab/>
        <w:t xml:space="preserve">Zumbansen, A., Peretz, I. &amp; Hébert, S. Melodic Intonation Therapy: Back to Basics for Future Research. </w:t>
      </w:r>
      <w:r w:rsidRPr="00F814AA">
        <w:rPr>
          <w:i/>
          <w:iCs/>
        </w:rPr>
        <w:t>Front. Neurol.</w:t>
      </w:r>
      <w:r w:rsidRPr="00F814AA">
        <w:t xml:space="preserve"> </w:t>
      </w:r>
      <w:r w:rsidRPr="00F814AA">
        <w:rPr>
          <w:b/>
          <w:bCs/>
        </w:rPr>
        <w:t>5</w:t>
      </w:r>
      <w:r w:rsidRPr="00F814AA">
        <w:t>, (2014).</w:t>
      </w:r>
    </w:p>
    <w:p w14:paraId="5EB542F7" w14:textId="77777777" w:rsidR="00F814AA" w:rsidRPr="00F814AA" w:rsidRDefault="00F814AA" w:rsidP="00F814AA">
      <w:pPr>
        <w:pStyle w:val="Bibliography"/>
      </w:pPr>
      <w:r w:rsidRPr="00F814AA">
        <w:t>16.</w:t>
      </w:r>
      <w:r w:rsidRPr="00F814AA">
        <w:tab/>
        <w:t xml:space="preserve">Brady, M. C., Kelly, H., Godwin, J. &amp; Enderby, P. Speech and language therapy for aphasia following stroke. </w:t>
      </w:r>
      <w:r w:rsidRPr="00F814AA">
        <w:rPr>
          <w:i/>
          <w:iCs/>
        </w:rPr>
        <w:t>Cochrane Database Syst. Rev.</w:t>
      </w:r>
      <w:r w:rsidRPr="00F814AA">
        <w:t xml:space="preserve"> (2016) doi:10.1002/14651858.CD000425.pub3.</w:t>
      </w:r>
    </w:p>
    <w:p w14:paraId="6AD6E14F" w14:textId="77777777" w:rsidR="00F814AA" w:rsidRPr="00F814AA" w:rsidRDefault="00F814AA" w:rsidP="00F814AA">
      <w:pPr>
        <w:pStyle w:val="Bibliography"/>
      </w:pPr>
      <w:r w:rsidRPr="00F814AA">
        <w:t>17.</w:t>
      </w:r>
      <w:r w:rsidRPr="00F814AA">
        <w:tab/>
        <w:t xml:space="preserve">Zumbansen, A. &amp; Tremblay, P. Music-based interventions for aphasia could act through a motor-speech mechanism: a systematic review and case–control analysis of published individual participant data. </w:t>
      </w:r>
      <w:r w:rsidRPr="00F814AA">
        <w:rPr>
          <w:i/>
          <w:iCs/>
        </w:rPr>
        <w:t>Aphasiology</w:t>
      </w:r>
      <w:r w:rsidRPr="00F814AA">
        <w:t xml:space="preserve"> </w:t>
      </w:r>
      <w:r w:rsidRPr="00F814AA">
        <w:rPr>
          <w:b/>
          <w:bCs/>
        </w:rPr>
        <w:t>33</w:t>
      </w:r>
      <w:r w:rsidRPr="00F814AA">
        <w:t>, 466–497 (2018).</w:t>
      </w:r>
    </w:p>
    <w:p w14:paraId="508E7CE6" w14:textId="77777777" w:rsidR="00F814AA" w:rsidRPr="00F814AA" w:rsidRDefault="00F814AA" w:rsidP="00F814AA">
      <w:pPr>
        <w:pStyle w:val="Bibliography"/>
      </w:pPr>
      <w:r w:rsidRPr="00F814AA">
        <w:t>18.</w:t>
      </w:r>
      <w:r w:rsidRPr="00F814AA">
        <w:tab/>
      </w:r>
      <w:r w:rsidRPr="00F814AA">
        <w:rPr>
          <w:i/>
          <w:iCs/>
        </w:rPr>
        <w:t>Cochrane Handbook for Systematic Reviews of Interventions</w:t>
      </w:r>
      <w:r w:rsidRPr="00F814AA">
        <w:t>. (Cochrane, 2021).</w:t>
      </w:r>
    </w:p>
    <w:p w14:paraId="055A5E4C" w14:textId="77777777" w:rsidR="00F814AA" w:rsidRPr="00F814AA" w:rsidRDefault="00F814AA" w:rsidP="00F814AA">
      <w:pPr>
        <w:pStyle w:val="Bibliography"/>
      </w:pPr>
      <w:r w:rsidRPr="00F814AA">
        <w:t>19.</w:t>
      </w:r>
      <w:r w:rsidRPr="00F814AA">
        <w:tab/>
        <w:t xml:space="preserve">Moher, D. Preferred Reporting Items for Systematic Reviews and Meta-Analyses: The PRISMA Statement. </w:t>
      </w:r>
      <w:r w:rsidRPr="00F814AA">
        <w:rPr>
          <w:i/>
          <w:iCs/>
        </w:rPr>
        <w:t>Ann. Intern. Med.</w:t>
      </w:r>
      <w:r w:rsidRPr="00F814AA">
        <w:t xml:space="preserve"> </w:t>
      </w:r>
      <w:r w:rsidRPr="00F814AA">
        <w:rPr>
          <w:b/>
          <w:bCs/>
        </w:rPr>
        <w:t>151</w:t>
      </w:r>
      <w:r w:rsidRPr="00F814AA">
        <w:t>, 264 (2009).</w:t>
      </w:r>
    </w:p>
    <w:p w14:paraId="76E03BCF" w14:textId="77777777" w:rsidR="00F814AA" w:rsidRPr="00F814AA" w:rsidRDefault="00F814AA" w:rsidP="00F814AA">
      <w:pPr>
        <w:pStyle w:val="Bibliography"/>
      </w:pPr>
      <w:r w:rsidRPr="00F814AA">
        <w:t>20.</w:t>
      </w:r>
      <w:r w:rsidRPr="00F814AA">
        <w:tab/>
        <w:t xml:space="preserve">Biniek, R., Huber, W., Glindemann, R., Willmes, K. &amp; Klumm, H. [The Aachen Aphasia Bedside Test--criteria for validity of psychologic tests]. </w:t>
      </w:r>
      <w:r w:rsidRPr="00F814AA">
        <w:rPr>
          <w:i/>
          <w:iCs/>
        </w:rPr>
        <w:t>Nervenarzt</w:t>
      </w:r>
      <w:r w:rsidRPr="00F814AA">
        <w:t xml:space="preserve"> </w:t>
      </w:r>
      <w:r w:rsidRPr="00F814AA">
        <w:rPr>
          <w:b/>
          <w:bCs/>
        </w:rPr>
        <w:t>63</w:t>
      </w:r>
      <w:r w:rsidRPr="00F814AA">
        <w:t>, 473–479 (1992).</w:t>
      </w:r>
    </w:p>
    <w:p w14:paraId="136368DE" w14:textId="77777777" w:rsidR="00F814AA" w:rsidRPr="00F814AA" w:rsidRDefault="00F814AA" w:rsidP="00F814AA">
      <w:pPr>
        <w:pStyle w:val="Bibliography"/>
      </w:pPr>
      <w:r w:rsidRPr="00F814AA">
        <w:t>21.</w:t>
      </w:r>
      <w:r w:rsidRPr="00F814AA">
        <w:tab/>
        <w:t xml:space="preserve">Cohen, P., Cohen, J., Aiken, L. S. &amp; West, S. G. The problem of units and the circumstance for POMP. </w:t>
      </w:r>
      <w:r w:rsidRPr="00F814AA">
        <w:rPr>
          <w:i/>
          <w:iCs/>
        </w:rPr>
        <w:t>Multivar. Behav. Res.</w:t>
      </w:r>
      <w:r w:rsidRPr="00F814AA">
        <w:t xml:space="preserve"> </w:t>
      </w:r>
      <w:r w:rsidRPr="00F814AA">
        <w:rPr>
          <w:b/>
          <w:bCs/>
        </w:rPr>
        <w:t>34</w:t>
      </w:r>
      <w:r w:rsidRPr="00F814AA">
        <w:t>, 315–346 (1999).</w:t>
      </w:r>
    </w:p>
    <w:p w14:paraId="67BAB914" w14:textId="77777777" w:rsidR="00F814AA" w:rsidRPr="00F814AA" w:rsidRDefault="00F814AA" w:rsidP="00F814AA">
      <w:pPr>
        <w:pStyle w:val="Bibliography"/>
      </w:pPr>
      <w:r w:rsidRPr="00F814AA">
        <w:t>22.</w:t>
      </w:r>
      <w:r w:rsidRPr="00F814AA">
        <w:tab/>
        <w:t xml:space="preserve">Ivanova, M. V. &amp; Hallowell, B. A tutorial on aphasia test development in any language: Key substantive and psychometric considerations. </w:t>
      </w:r>
      <w:r w:rsidRPr="00F814AA">
        <w:rPr>
          <w:i/>
          <w:iCs/>
        </w:rPr>
        <w:t>Aphasiology</w:t>
      </w:r>
      <w:r w:rsidRPr="00F814AA">
        <w:t xml:space="preserve"> </w:t>
      </w:r>
      <w:r w:rsidRPr="00F814AA">
        <w:rPr>
          <w:b/>
          <w:bCs/>
        </w:rPr>
        <w:t>27</w:t>
      </w:r>
      <w:r w:rsidRPr="00F814AA">
        <w:t>, 891–920 (2013).</w:t>
      </w:r>
    </w:p>
    <w:p w14:paraId="015B2975" w14:textId="77777777" w:rsidR="00F814AA" w:rsidRPr="00F814AA" w:rsidRDefault="00F814AA" w:rsidP="00F814AA">
      <w:pPr>
        <w:pStyle w:val="Bibliography"/>
      </w:pPr>
      <w:r w:rsidRPr="00F814AA">
        <w:t>23.</w:t>
      </w:r>
      <w:r w:rsidRPr="00F814AA">
        <w:tab/>
        <w:t xml:space="preserve">Wiernik, B. M. &amp; Dahlke, J. A. Obtaining unbiased results in meta-analysis: the importance of correcting for statistical artifacts. </w:t>
      </w:r>
      <w:r w:rsidRPr="00F814AA">
        <w:rPr>
          <w:i/>
          <w:iCs/>
        </w:rPr>
        <w:t>Adv. Methods Pract. Psychol. Sci.</w:t>
      </w:r>
      <w:r w:rsidRPr="00F814AA">
        <w:t xml:space="preserve"> </w:t>
      </w:r>
      <w:r w:rsidRPr="00F814AA">
        <w:rPr>
          <w:b/>
          <w:bCs/>
        </w:rPr>
        <w:t>3</w:t>
      </w:r>
      <w:r w:rsidRPr="00F814AA">
        <w:t>, 94–123 (2020).</w:t>
      </w:r>
    </w:p>
    <w:p w14:paraId="21522447" w14:textId="77777777" w:rsidR="00F814AA" w:rsidRPr="00F814AA" w:rsidRDefault="00F814AA" w:rsidP="00F814AA">
      <w:pPr>
        <w:pStyle w:val="Bibliography"/>
      </w:pPr>
      <w:r w:rsidRPr="00F814AA">
        <w:t>24.</w:t>
      </w:r>
      <w:r w:rsidRPr="00F814AA">
        <w:tab/>
        <w:t xml:space="preserve">van Smeden, M., Lash, T. L. &amp; Groenwold, R. H. H. Reflection on modern methods: five myths about measurement error in epidemiological research. </w:t>
      </w:r>
      <w:r w:rsidRPr="00F814AA">
        <w:rPr>
          <w:i/>
          <w:iCs/>
        </w:rPr>
        <w:t>Int. J. Epidemiol.</w:t>
      </w:r>
      <w:r w:rsidRPr="00F814AA">
        <w:t xml:space="preserve"> </w:t>
      </w:r>
      <w:r w:rsidRPr="00F814AA">
        <w:rPr>
          <w:b/>
          <w:bCs/>
        </w:rPr>
        <w:t>49</w:t>
      </w:r>
      <w:r w:rsidRPr="00F814AA">
        <w:t>, 338–347 (2020).</w:t>
      </w:r>
    </w:p>
    <w:p w14:paraId="6746892A" w14:textId="77777777" w:rsidR="00F814AA" w:rsidRPr="00F814AA" w:rsidRDefault="00F814AA" w:rsidP="00F814AA">
      <w:pPr>
        <w:pStyle w:val="Bibliography"/>
      </w:pPr>
      <w:r w:rsidRPr="00F814AA">
        <w:t>25.</w:t>
      </w:r>
      <w:r w:rsidRPr="00F814AA">
        <w:tab/>
        <w:t xml:space="preserve">IntHout, J., Ioannidis, J. P. A., Rovers, M. M. &amp; Goeman, J. J. Plea for routinely presenting prediction intervals in meta-analysis. </w:t>
      </w:r>
      <w:r w:rsidRPr="00F814AA">
        <w:rPr>
          <w:i/>
          <w:iCs/>
        </w:rPr>
        <w:t>BMJ Open</w:t>
      </w:r>
      <w:r w:rsidRPr="00F814AA">
        <w:t xml:space="preserve"> </w:t>
      </w:r>
      <w:r w:rsidRPr="00F814AA">
        <w:rPr>
          <w:b/>
          <w:bCs/>
        </w:rPr>
        <w:t>6</w:t>
      </w:r>
      <w:r w:rsidRPr="00F814AA">
        <w:t>, e010247 (2016).</w:t>
      </w:r>
    </w:p>
    <w:p w14:paraId="1808FFA4" w14:textId="77777777" w:rsidR="00F814AA" w:rsidRPr="00F814AA" w:rsidRDefault="00F814AA" w:rsidP="00F814AA">
      <w:pPr>
        <w:pStyle w:val="Bibliography"/>
      </w:pPr>
      <w:r w:rsidRPr="00F814AA">
        <w:lastRenderedPageBreak/>
        <w:t>26.</w:t>
      </w:r>
      <w:r w:rsidRPr="00F814AA">
        <w:tab/>
        <w:t>Huntington-Klein, N. Causal Inference Animated Plots. https://nickchk.com/causalgraphs.html.</w:t>
      </w:r>
    </w:p>
    <w:p w14:paraId="2C43FD9D" w14:textId="77777777" w:rsidR="00F814AA" w:rsidRPr="00F814AA" w:rsidRDefault="00F814AA" w:rsidP="00F814AA">
      <w:pPr>
        <w:pStyle w:val="Bibliography"/>
      </w:pPr>
      <w:r w:rsidRPr="00F814AA">
        <w:t>27.</w:t>
      </w:r>
      <w:r w:rsidRPr="00F814AA">
        <w:tab/>
        <w:t xml:space="preserve">Stahl, B., Mohr, B., Dreyer, F. R., Lucchese, G. &amp; Pulvermüller, F. Communicative-Pragmatic Assessment Is Sensitive and Time-Effective in Measuring the Outcome of Aphasia Therapy. </w:t>
      </w:r>
      <w:r w:rsidRPr="00F814AA">
        <w:rPr>
          <w:i/>
          <w:iCs/>
        </w:rPr>
        <w:t>Front. Hum. Neurosci.</w:t>
      </w:r>
      <w:r w:rsidRPr="00F814AA">
        <w:t xml:space="preserve"> </w:t>
      </w:r>
      <w:r w:rsidRPr="00F814AA">
        <w:rPr>
          <w:b/>
          <w:bCs/>
        </w:rPr>
        <w:t>11</w:t>
      </w:r>
      <w:r w:rsidRPr="00F814AA">
        <w:t>, (2017).</w:t>
      </w:r>
    </w:p>
    <w:p w14:paraId="47652B01" w14:textId="77777777" w:rsidR="00F814AA" w:rsidRPr="00F814AA" w:rsidRDefault="00F814AA" w:rsidP="00F814AA">
      <w:pPr>
        <w:pStyle w:val="Bibliography"/>
      </w:pPr>
      <w:r w:rsidRPr="00F814AA">
        <w:t>28.</w:t>
      </w:r>
      <w:r w:rsidRPr="00F814AA">
        <w:tab/>
        <w:t xml:space="preserve">Revicki, D., Hays, R. D., Cella, D. &amp; Sloan, J. Recommended methods for determining responsiveness and minimally important differences for patient-reported outcomes. </w:t>
      </w:r>
      <w:r w:rsidRPr="00F814AA">
        <w:rPr>
          <w:i/>
          <w:iCs/>
        </w:rPr>
        <w:t>J. Clin. Epidemiol.</w:t>
      </w:r>
      <w:r w:rsidRPr="00F814AA">
        <w:t xml:space="preserve"> </w:t>
      </w:r>
      <w:r w:rsidRPr="00F814AA">
        <w:rPr>
          <w:b/>
          <w:bCs/>
        </w:rPr>
        <w:t>61</w:t>
      </w:r>
      <w:r w:rsidRPr="00F814AA">
        <w:t>, 102–109 (2008).</w:t>
      </w:r>
    </w:p>
    <w:p w14:paraId="0F2F9D55" w14:textId="77777777" w:rsidR="00F814AA" w:rsidRPr="00F814AA" w:rsidRDefault="00F814AA" w:rsidP="00F814AA">
      <w:pPr>
        <w:pStyle w:val="Bibliography"/>
      </w:pPr>
      <w:r w:rsidRPr="00F814AA">
        <w:t>29.</w:t>
      </w:r>
      <w:r w:rsidRPr="00F814AA">
        <w:tab/>
        <w:t xml:space="preserve">Van Lancker Sidtis, D. </w:t>
      </w:r>
      <w:r w:rsidRPr="00F814AA">
        <w:rPr>
          <w:i/>
          <w:iCs/>
        </w:rPr>
        <w:t>Foundations of Familiar Language: Formulaic Expressions, Lexical Bundles, and Collocations at Work and Play</w:t>
      </w:r>
      <w:r w:rsidRPr="00F814AA">
        <w:t>. (Wiley-Blackwell, 2021).</w:t>
      </w:r>
    </w:p>
    <w:p w14:paraId="30B382CC" w14:textId="77777777" w:rsidR="00F814AA" w:rsidRPr="00F814AA" w:rsidRDefault="00F814AA" w:rsidP="00F814AA">
      <w:pPr>
        <w:pStyle w:val="Bibliography"/>
      </w:pPr>
      <w:r w:rsidRPr="00F814AA">
        <w:t>30.</w:t>
      </w:r>
      <w:r w:rsidRPr="00F814AA">
        <w:tab/>
        <w:t xml:space="preserve">Wallace, S. J. </w:t>
      </w:r>
      <w:r w:rsidRPr="00F814AA">
        <w:rPr>
          <w:i/>
          <w:iCs/>
        </w:rPr>
        <w:t>et al.</w:t>
      </w:r>
      <w:r w:rsidRPr="00F814AA">
        <w:t xml:space="preserve"> A core outcome set for aphasia treatment research: The ROMA consensus statement. </w:t>
      </w:r>
      <w:r w:rsidRPr="00F814AA">
        <w:rPr>
          <w:i/>
          <w:iCs/>
        </w:rPr>
        <w:t>Int. J. Stroke</w:t>
      </w:r>
      <w:r w:rsidRPr="00F814AA">
        <w:t xml:space="preserve"> </w:t>
      </w:r>
      <w:r w:rsidRPr="00F814AA">
        <w:rPr>
          <w:b/>
          <w:bCs/>
        </w:rPr>
        <w:t>14</w:t>
      </w:r>
      <w:r w:rsidRPr="00F814AA">
        <w:t>, 180–185 (2019).</w:t>
      </w:r>
    </w:p>
    <w:p w14:paraId="71AD996F" w14:textId="77777777" w:rsidR="00F814AA" w:rsidRPr="00F814AA" w:rsidRDefault="00F814AA" w:rsidP="00F814AA">
      <w:pPr>
        <w:pStyle w:val="Bibliography"/>
      </w:pPr>
      <w:r w:rsidRPr="00F814AA">
        <w:t>31.</w:t>
      </w:r>
      <w:r w:rsidRPr="00F814AA">
        <w:tab/>
        <w:t xml:space="preserve">Kershenbaum, A., Nicholas, M. L., Hunsaker, E. &amp; Zipse, L. Speak along without the song: what promotes fluency in people with aphasia? </w:t>
      </w:r>
      <w:r w:rsidRPr="00F814AA">
        <w:rPr>
          <w:i/>
          <w:iCs/>
        </w:rPr>
        <w:t>Aphasiology</w:t>
      </w:r>
      <w:r w:rsidRPr="00F814AA">
        <w:t xml:space="preserve"> </w:t>
      </w:r>
      <w:r w:rsidRPr="00F814AA">
        <w:rPr>
          <w:b/>
          <w:bCs/>
        </w:rPr>
        <w:t>33</w:t>
      </w:r>
      <w:r w:rsidRPr="00F814AA">
        <w:t>, 405–428 (2019).</w:t>
      </w:r>
    </w:p>
    <w:p w14:paraId="2BE4228C" w14:textId="77777777" w:rsidR="00F814AA" w:rsidRPr="00F814AA" w:rsidRDefault="00F814AA" w:rsidP="00F814AA">
      <w:pPr>
        <w:pStyle w:val="Bibliography"/>
      </w:pPr>
      <w:r w:rsidRPr="00F814AA">
        <w:t>32.</w:t>
      </w:r>
      <w:r w:rsidRPr="00F814AA">
        <w:tab/>
        <w:t xml:space="preserve">Racette, A., Bard, C. &amp; Peretz, I. Making non-fluent aphasics speak: sing along! </w:t>
      </w:r>
      <w:r w:rsidRPr="00F814AA">
        <w:rPr>
          <w:i/>
          <w:iCs/>
        </w:rPr>
        <w:t>Brain</w:t>
      </w:r>
      <w:r w:rsidRPr="00F814AA">
        <w:t xml:space="preserve"> </w:t>
      </w:r>
      <w:r w:rsidRPr="00F814AA">
        <w:rPr>
          <w:b/>
          <w:bCs/>
        </w:rPr>
        <w:t>129</w:t>
      </w:r>
      <w:r w:rsidRPr="00F814AA">
        <w:t>, 2571–2584 (2006).</w:t>
      </w:r>
    </w:p>
    <w:p w14:paraId="6A0E2C00" w14:textId="77777777" w:rsidR="00F814AA" w:rsidRPr="00F814AA" w:rsidRDefault="00F814AA" w:rsidP="00F814AA">
      <w:pPr>
        <w:pStyle w:val="Bibliography"/>
      </w:pPr>
      <w:r w:rsidRPr="00F814AA">
        <w:t>33.</w:t>
      </w:r>
      <w:r w:rsidRPr="00F814AA">
        <w:tab/>
        <w:t xml:space="preserve">Zipse, L., Worek, A., Guarino, A. J. &amp; Shattuck-Hufnagel, S. Tapped out: do people with aphasia have rhythm processing deficits? </w:t>
      </w:r>
      <w:r w:rsidRPr="00F814AA">
        <w:rPr>
          <w:i/>
          <w:iCs/>
        </w:rPr>
        <w:t>J. Speech Lang. Hear. Res. JSLHR</w:t>
      </w:r>
      <w:r w:rsidRPr="00F814AA">
        <w:t xml:space="preserve"> </w:t>
      </w:r>
      <w:r w:rsidRPr="00F814AA">
        <w:rPr>
          <w:b/>
          <w:bCs/>
        </w:rPr>
        <w:t>57</w:t>
      </w:r>
      <w:r w:rsidRPr="00F814AA">
        <w:t>, 2234–2245 (2014).</w:t>
      </w:r>
    </w:p>
    <w:p w14:paraId="3CBADF5B" w14:textId="77777777" w:rsidR="00F814AA" w:rsidRPr="00F814AA" w:rsidRDefault="00F814AA" w:rsidP="00F814AA">
      <w:pPr>
        <w:pStyle w:val="Bibliography"/>
      </w:pPr>
      <w:r w:rsidRPr="00F814AA">
        <w:t>34.</w:t>
      </w:r>
      <w:r w:rsidRPr="00F814AA">
        <w:tab/>
        <w:t xml:space="preserve">Stahl, B., Kotz, S. A., Henseler, I., Turner, R. &amp; Geyer, S. Rhythm in disguise: why singing may not hold the key to recovery from aphasia. </w:t>
      </w:r>
      <w:r w:rsidRPr="00F814AA">
        <w:rPr>
          <w:i/>
          <w:iCs/>
        </w:rPr>
        <w:t>Brain</w:t>
      </w:r>
      <w:r w:rsidRPr="00F814AA">
        <w:t xml:space="preserve"> </w:t>
      </w:r>
      <w:r w:rsidRPr="00F814AA">
        <w:rPr>
          <w:b/>
          <w:bCs/>
        </w:rPr>
        <w:t>134</w:t>
      </w:r>
      <w:r w:rsidRPr="00F814AA">
        <w:t>, 3083–3093 (2011).</w:t>
      </w:r>
    </w:p>
    <w:p w14:paraId="68177A5A" w14:textId="77777777" w:rsidR="00F814AA" w:rsidRPr="00F814AA" w:rsidRDefault="00F814AA" w:rsidP="00F814AA">
      <w:pPr>
        <w:pStyle w:val="Bibliography"/>
      </w:pPr>
      <w:r w:rsidRPr="00F814AA">
        <w:t>35.</w:t>
      </w:r>
      <w:r w:rsidRPr="00F814AA">
        <w:tab/>
        <w:t xml:space="preserve">Stahl, B. &amp; Kotz, S. A. Facing the music: three issues in current research on singing and aphasia. </w:t>
      </w:r>
      <w:r w:rsidRPr="00F814AA">
        <w:rPr>
          <w:i/>
          <w:iCs/>
        </w:rPr>
        <w:t>Front. Psychol.</w:t>
      </w:r>
      <w:r w:rsidRPr="00F814AA">
        <w:t xml:space="preserve"> </w:t>
      </w:r>
      <w:r w:rsidRPr="00F814AA">
        <w:rPr>
          <w:b/>
          <w:bCs/>
        </w:rPr>
        <w:t>5</w:t>
      </w:r>
      <w:r w:rsidRPr="00F814AA">
        <w:t>, 1033 (2014).</w:t>
      </w:r>
    </w:p>
    <w:p w14:paraId="67BDB5CB" w14:textId="77777777" w:rsidR="00F814AA" w:rsidRPr="00F814AA" w:rsidRDefault="00F814AA" w:rsidP="00F814AA">
      <w:pPr>
        <w:pStyle w:val="Bibliography"/>
      </w:pPr>
      <w:r w:rsidRPr="00F814AA">
        <w:t>36.</w:t>
      </w:r>
      <w:r w:rsidRPr="00F814AA">
        <w:tab/>
        <w:t xml:space="preserve">Aichert, I., Späth, M. &amp; Ziegler, W. The role of metrical information in apraxia of speech. Perceptual and acoustic analyses of word stress. </w:t>
      </w:r>
      <w:r w:rsidRPr="00F814AA">
        <w:rPr>
          <w:i/>
          <w:iCs/>
        </w:rPr>
        <w:t>Neuropsychologia</w:t>
      </w:r>
      <w:r w:rsidRPr="00F814AA">
        <w:t xml:space="preserve"> </w:t>
      </w:r>
      <w:r w:rsidRPr="00F814AA">
        <w:rPr>
          <w:b/>
          <w:bCs/>
        </w:rPr>
        <w:t>82</w:t>
      </w:r>
      <w:r w:rsidRPr="00F814AA">
        <w:t>, 171–178 (2016).</w:t>
      </w:r>
    </w:p>
    <w:p w14:paraId="73F42A8C" w14:textId="77777777" w:rsidR="00F814AA" w:rsidRPr="00F814AA" w:rsidRDefault="00F814AA" w:rsidP="00F814AA">
      <w:pPr>
        <w:pStyle w:val="Bibliography"/>
      </w:pPr>
      <w:r w:rsidRPr="00F814AA">
        <w:t>37.</w:t>
      </w:r>
      <w:r w:rsidRPr="00F814AA">
        <w:tab/>
        <w:t xml:space="preserve">Stahl, B., Gawron, B., Regenbrecht, F., Flöel, A. &amp; Kotz, S. A. Formulaic Language Resources May Help Overcome Difficulties in Speech-Motor Planning after Stroke. </w:t>
      </w:r>
      <w:r w:rsidRPr="00F814AA">
        <w:rPr>
          <w:i/>
          <w:iCs/>
        </w:rPr>
        <w:t>PloS One</w:t>
      </w:r>
      <w:r w:rsidRPr="00F814AA">
        <w:t xml:space="preserve"> </w:t>
      </w:r>
      <w:r w:rsidRPr="00F814AA">
        <w:rPr>
          <w:b/>
          <w:bCs/>
        </w:rPr>
        <w:t>15</w:t>
      </w:r>
      <w:r w:rsidRPr="00F814AA">
        <w:t>, e0233608 (2020).</w:t>
      </w:r>
    </w:p>
    <w:p w14:paraId="12BABBDF" w14:textId="253B0251" w:rsidR="003D4279" w:rsidRPr="00DA3672" w:rsidRDefault="003D4279" w:rsidP="000F3D0D">
      <w:pPr>
        <w:rPr>
          <w:sz w:val="40"/>
          <w:szCs w:val="40"/>
        </w:rPr>
      </w:pPr>
      <w:r>
        <w:lastRenderedPageBreak/>
        <w:fldChar w:fldCharType="end"/>
      </w:r>
      <w:bookmarkEnd w:id="115"/>
      <w:r w:rsidRPr="00DA3672">
        <w:br w:type="page"/>
      </w:r>
    </w:p>
    <w:p w14:paraId="563D5888" w14:textId="5F69A153" w:rsidR="00AB43D9" w:rsidRDefault="00AB43D9">
      <w:pPr>
        <w:pStyle w:val="Heading1"/>
      </w:pPr>
      <w:r>
        <w:lastRenderedPageBreak/>
        <w:t>Table of figures</w:t>
      </w:r>
    </w:p>
    <w:p w14:paraId="15274F95" w14:textId="3E2DA7B2" w:rsidR="005C7C4F" w:rsidRDefault="00AB43D9">
      <w:pPr>
        <w:pStyle w:val="TableofFigures"/>
        <w:tabs>
          <w:tab w:val="right" w:leader="dot" w:pos="9350"/>
        </w:tabs>
        <w:rPr>
          <w:rFonts w:asciiTheme="minorHAnsi" w:eastAsiaTheme="minorEastAsia" w:hAnsiTheme="minorHAnsi" w:cstheme="minorBidi"/>
          <w:noProof/>
          <w:color w:val="auto"/>
          <w:lang w:eastAsia="en-GB"/>
        </w:rPr>
      </w:pPr>
      <w:r>
        <w:fldChar w:fldCharType="begin"/>
      </w:r>
      <w:r>
        <w:instrText xml:space="preserve"> TOC \h \z \c "Figure" </w:instrText>
      </w:r>
      <w:r>
        <w:fldChar w:fldCharType="separate"/>
      </w:r>
      <w:hyperlink w:anchor="_Toc91103313" w:history="1">
        <w:r w:rsidR="005C7C4F" w:rsidRPr="00AF6187">
          <w:rPr>
            <w:rStyle w:val="Hyperlink"/>
            <w:noProof/>
          </w:rPr>
          <w:t xml:space="preserve">Figure 1: </w:t>
        </w:r>
        <w:r w:rsidR="005C7C4F" w:rsidRPr="00AF6187">
          <w:rPr>
            <w:rStyle w:val="Hyperlink"/>
            <w:bCs/>
            <w:noProof/>
          </w:rPr>
          <w:t>Flow diagram from the PRISMA statement</w:t>
        </w:r>
        <w:r w:rsidR="005C7C4F" w:rsidRPr="00AF6187">
          <w:rPr>
            <w:rStyle w:val="Hyperlink"/>
            <w:noProof/>
          </w:rPr>
          <w:t>. Cf http://prisma-statement.org/prismastatement/Checklist.aspx, and lists of included and excluded studies in eTables 1 and 2 respectively (Supplementary Materials).</w:t>
        </w:r>
        <w:r w:rsidR="005C7C4F">
          <w:rPr>
            <w:noProof/>
            <w:webHidden/>
          </w:rPr>
          <w:tab/>
        </w:r>
        <w:r w:rsidR="005C7C4F">
          <w:rPr>
            <w:noProof/>
            <w:webHidden/>
          </w:rPr>
          <w:fldChar w:fldCharType="begin"/>
        </w:r>
        <w:r w:rsidR="005C7C4F">
          <w:rPr>
            <w:noProof/>
            <w:webHidden/>
          </w:rPr>
          <w:instrText xml:space="preserve"> PAGEREF _Toc91103313 \h </w:instrText>
        </w:r>
        <w:r w:rsidR="005C7C4F">
          <w:rPr>
            <w:noProof/>
            <w:webHidden/>
          </w:rPr>
        </w:r>
        <w:r w:rsidR="005C7C4F">
          <w:rPr>
            <w:noProof/>
            <w:webHidden/>
          </w:rPr>
          <w:fldChar w:fldCharType="separate"/>
        </w:r>
        <w:r w:rsidR="00EE4BB5">
          <w:rPr>
            <w:noProof/>
            <w:webHidden/>
          </w:rPr>
          <w:t>2</w:t>
        </w:r>
        <w:r w:rsidR="005C7C4F">
          <w:rPr>
            <w:noProof/>
            <w:webHidden/>
          </w:rPr>
          <w:fldChar w:fldCharType="end"/>
        </w:r>
      </w:hyperlink>
    </w:p>
    <w:p w14:paraId="2024CF70" w14:textId="7427232E" w:rsidR="005C7C4F" w:rsidRDefault="004717B3">
      <w:pPr>
        <w:pStyle w:val="TableofFigures"/>
        <w:tabs>
          <w:tab w:val="right" w:leader="dot" w:pos="9350"/>
        </w:tabs>
        <w:rPr>
          <w:rFonts w:asciiTheme="minorHAnsi" w:eastAsiaTheme="minorEastAsia" w:hAnsiTheme="minorHAnsi" w:cstheme="minorBidi"/>
          <w:noProof/>
          <w:color w:val="auto"/>
          <w:lang w:eastAsia="en-GB"/>
        </w:rPr>
      </w:pPr>
      <w:hyperlink w:anchor="_Toc91103314" w:history="1">
        <w:r w:rsidR="005C7C4F" w:rsidRPr="00AF6187">
          <w:rPr>
            <w:rStyle w:val="Hyperlink"/>
            <w:noProof/>
          </w:rPr>
          <w:t xml:space="preserve">Figure 2: </w:t>
        </w:r>
        <w:r w:rsidR="005C7C4F" w:rsidRPr="00AF6187">
          <w:rPr>
            <w:rStyle w:val="Hyperlink"/>
            <w:bCs/>
            <w:noProof/>
          </w:rPr>
          <w:t>The nested multilevel model employed</w:t>
        </w:r>
        <w:r w:rsidR="005C7C4F" w:rsidRPr="00AF6187">
          <w:rPr>
            <w:rStyle w:val="Hyperlink"/>
            <w:noProof/>
          </w:rPr>
          <w:t>. Standard deviations (τ) are shown at the measure level (</w:t>
        </w:r>
        <w:r w:rsidR="005C7C4F" w:rsidRPr="00AF6187">
          <w:rPr>
            <w:rStyle w:val="Hyperlink"/>
            <w:rFonts w:ascii="Segoe UI Emoji" w:hAnsi="Segoe UI Emoji" w:cs="Segoe UI Emoji"/>
            <w:noProof/>
          </w:rPr>
          <w:t>📏</w:t>
        </w:r>
        <w:r w:rsidR="005C7C4F" w:rsidRPr="00AF6187">
          <w:rPr>
            <w:rStyle w:val="Hyperlink"/>
            <w:noProof/>
          </w:rPr>
          <w:t>), nested within patients (</w:t>
        </w:r>
        <w:r w:rsidR="005C7C4F" w:rsidRPr="00AF6187">
          <w:rPr>
            <w:rStyle w:val="Hyperlink"/>
            <w:rFonts w:ascii="Segoe UI Emoji" w:hAnsi="Segoe UI Emoji" w:cs="Segoe UI Emoji"/>
            <w:noProof/>
          </w:rPr>
          <w:t>👤</w:t>
        </w:r>
        <w:r w:rsidR="005C7C4F" w:rsidRPr="00AF6187">
          <w:rPr>
            <w:rStyle w:val="Hyperlink"/>
            <w:noProof/>
          </w:rPr>
          <w:t>), nested within studies (</w:t>
        </w:r>
        <w:r w:rsidR="005C7C4F" w:rsidRPr="00AF6187">
          <w:rPr>
            <w:rStyle w:val="Hyperlink"/>
            <w:rFonts w:ascii="Segoe UI Emoji" w:hAnsi="Segoe UI Emoji" w:cs="Segoe UI Emoji"/>
            <w:noProof/>
          </w:rPr>
          <w:t>📖</w:t>
        </w:r>
        <w:r w:rsidR="005C7C4F" w:rsidRPr="00AF6187">
          <w:rPr>
            <w:rStyle w:val="Hyperlink"/>
            <w:noProof/>
          </w:rPr>
          <w:t>).</w:t>
        </w:r>
        <w:r w:rsidR="005C7C4F">
          <w:rPr>
            <w:noProof/>
            <w:webHidden/>
          </w:rPr>
          <w:tab/>
        </w:r>
        <w:r w:rsidR="005C7C4F">
          <w:rPr>
            <w:noProof/>
            <w:webHidden/>
          </w:rPr>
          <w:fldChar w:fldCharType="begin"/>
        </w:r>
        <w:r w:rsidR="005C7C4F">
          <w:rPr>
            <w:noProof/>
            <w:webHidden/>
          </w:rPr>
          <w:instrText xml:space="preserve"> PAGEREF _Toc91103314 \h </w:instrText>
        </w:r>
        <w:r w:rsidR="005C7C4F">
          <w:rPr>
            <w:noProof/>
            <w:webHidden/>
          </w:rPr>
        </w:r>
        <w:r w:rsidR="005C7C4F">
          <w:rPr>
            <w:noProof/>
            <w:webHidden/>
          </w:rPr>
          <w:fldChar w:fldCharType="separate"/>
        </w:r>
        <w:r w:rsidR="00EE4BB5">
          <w:rPr>
            <w:noProof/>
            <w:webHidden/>
          </w:rPr>
          <w:t>2</w:t>
        </w:r>
        <w:r w:rsidR="005C7C4F">
          <w:rPr>
            <w:noProof/>
            <w:webHidden/>
          </w:rPr>
          <w:fldChar w:fldCharType="end"/>
        </w:r>
      </w:hyperlink>
    </w:p>
    <w:p w14:paraId="3F36BA07" w14:textId="19C1F288" w:rsidR="005C7C4F" w:rsidRDefault="004717B3">
      <w:pPr>
        <w:pStyle w:val="TableofFigures"/>
        <w:tabs>
          <w:tab w:val="right" w:leader="dot" w:pos="9350"/>
        </w:tabs>
        <w:rPr>
          <w:rFonts w:asciiTheme="minorHAnsi" w:eastAsiaTheme="minorEastAsia" w:hAnsiTheme="minorHAnsi" w:cstheme="minorBidi"/>
          <w:noProof/>
          <w:color w:val="auto"/>
          <w:lang w:eastAsia="en-GB"/>
        </w:rPr>
      </w:pPr>
      <w:hyperlink w:anchor="_Toc91103315" w:history="1">
        <w:r w:rsidR="005C7C4F" w:rsidRPr="00AF6187">
          <w:rPr>
            <w:rStyle w:val="Hyperlink"/>
            <w:noProof/>
          </w:rPr>
          <w:t xml:space="preserve">Figure 3: </w:t>
        </w:r>
        <w:r w:rsidR="005C7C4F" w:rsidRPr="00AF6187">
          <w:rPr>
            <w:rStyle w:val="Hyperlink"/>
            <w:bCs/>
            <w:noProof/>
          </w:rPr>
          <w:t>Results of meta-analyses</w:t>
        </w:r>
        <w:r w:rsidR="005C7C4F" w:rsidRPr="00AF6187">
          <w:rPr>
            <w:rStyle w:val="Hyperlink"/>
            <w:noProof/>
          </w:rPr>
          <w:t>. Points are study-level standardised mean pretest-posttest difference scores, either adjusted for a control group (</w:t>
        </w:r>
        <w:r w:rsidR="005C7C4F" w:rsidRPr="00AF6187">
          <w:rPr>
            <w:rStyle w:val="Hyperlink"/>
            <w:i/>
            <w:noProof/>
          </w:rPr>
          <w:t>g</w:t>
        </w:r>
        <w:r w:rsidR="005C7C4F" w:rsidRPr="00AF6187">
          <w:rPr>
            <w:rStyle w:val="Hyperlink"/>
            <w:i/>
            <w:noProof/>
            <w:vertAlign w:val="subscript"/>
          </w:rPr>
          <w:t>ppc</w:t>
        </w:r>
        <w:r w:rsidR="005C7C4F" w:rsidRPr="00AF6187">
          <w:rPr>
            <w:rStyle w:val="Hyperlink"/>
            <w:noProof/>
          </w:rPr>
          <w:t>) or not (</w:t>
        </w:r>
        <w:r w:rsidR="005C7C4F" w:rsidRPr="00AF6187">
          <w:rPr>
            <w:rStyle w:val="Hyperlink"/>
            <w:i/>
            <w:noProof/>
          </w:rPr>
          <w:t>g</w:t>
        </w:r>
        <w:r w:rsidR="005C7C4F" w:rsidRPr="00AF6187">
          <w:rPr>
            <w:rStyle w:val="Hyperlink"/>
            <w:i/>
            <w:noProof/>
            <w:vertAlign w:val="subscript"/>
          </w:rPr>
          <w:t>pp</w:t>
        </w:r>
        <w:r w:rsidR="005C7C4F" w:rsidRPr="00AF6187">
          <w:rPr>
            <w:rStyle w:val="Hyperlink"/>
            <w:noProof/>
          </w:rPr>
          <w:t xml:space="preserve">). Points of different colours are drawn from different studies. Large points are mean </w:t>
        </w:r>
        <w:r w:rsidR="005C7C4F" w:rsidRPr="00AF6187">
          <w:rPr>
            <w:rStyle w:val="Hyperlink"/>
            <w:i/>
            <w:noProof/>
          </w:rPr>
          <w:t>g</w:t>
        </w:r>
        <w:r w:rsidR="005C7C4F" w:rsidRPr="00AF6187">
          <w:rPr>
            <w:rStyle w:val="Hyperlink"/>
            <w:i/>
            <w:noProof/>
            <w:vertAlign w:val="subscript"/>
          </w:rPr>
          <w:t>pp(c)</w:t>
        </w:r>
        <w:r w:rsidR="005C7C4F" w:rsidRPr="00AF6187">
          <w:rPr>
            <w:rStyle w:val="Hyperlink"/>
            <w:noProof/>
          </w:rPr>
          <w:t xml:space="preserve"> for validated measures with 66% (thick bar) and 95% (thin bar) confidence intervals and </w:t>
        </w:r>
        <w:r w:rsidR="005C7C4F" w:rsidRPr="00AF6187">
          <w:rPr>
            <w:rStyle w:val="Hyperlink"/>
            <w:i/>
            <w:noProof/>
          </w:rPr>
          <w:t>t</w:t>
        </w:r>
        <w:r w:rsidR="005C7C4F" w:rsidRPr="00AF6187">
          <w:rPr>
            <w:rStyle w:val="Hyperlink"/>
            <w:noProof/>
          </w:rPr>
          <w:t xml:space="preserve">-distribution confidence densities. For case reports, one aphasia severity study with </w:t>
        </w:r>
        <w:r w:rsidR="005C7C4F" w:rsidRPr="00AF6187">
          <w:rPr>
            <w:rStyle w:val="Hyperlink"/>
            <w:i/>
            <w:noProof/>
          </w:rPr>
          <w:t>g</w:t>
        </w:r>
        <w:r w:rsidR="005C7C4F" w:rsidRPr="00AF6187">
          <w:rPr>
            <w:rStyle w:val="Hyperlink"/>
            <w:i/>
            <w:noProof/>
            <w:vertAlign w:val="subscript"/>
          </w:rPr>
          <w:t>ppc</w:t>
        </w:r>
        <w:r w:rsidR="005C7C4F" w:rsidRPr="00AF6187">
          <w:rPr>
            <w:rStyle w:val="Hyperlink"/>
            <w:noProof/>
          </w:rPr>
          <w:t xml:space="preserve"> = </w:t>
        </w:r>
        <w:r w:rsidR="005C7C4F" w:rsidRPr="00AF6187">
          <w:rPr>
            <w:rStyle w:val="Hyperlink"/>
            <w:noProof/>
            <w:lang w:val="en-US"/>
          </w:rPr>
          <w:t>−4</w:t>
        </w:r>
        <w:r w:rsidR="005C7C4F" w:rsidRPr="00AF6187">
          <w:rPr>
            <w:rStyle w:val="Hyperlink"/>
            <w:noProof/>
          </w:rPr>
          <w:t>.88 is not displayed.</w:t>
        </w:r>
        <w:r w:rsidR="005C7C4F">
          <w:rPr>
            <w:noProof/>
            <w:webHidden/>
          </w:rPr>
          <w:tab/>
        </w:r>
        <w:r w:rsidR="005C7C4F">
          <w:rPr>
            <w:noProof/>
            <w:webHidden/>
          </w:rPr>
          <w:fldChar w:fldCharType="begin"/>
        </w:r>
        <w:r w:rsidR="005C7C4F">
          <w:rPr>
            <w:noProof/>
            <w:webHidden/>
          </w:rPr>
          <w:instrText xml:space="preserve"> PAGEREF _Toc91103315 \h </w:instrText>
        </w:r>
        <w:r w:rsidR="005C7C4F">
          <w:rPr>
            <w:noProof/>
            <w:webHidden/>
          </w:rPr>
        </w:r>
        <w:r w:rsidR="005C7C4F">
          <w:rPr>
            <w:noProof/>
            <w:webHidden/>
          </w:rPr>
          <w:fldChar w:fldCharType="separate"/>
        </w:r>
        <w:r w:rsidR="00EE4BB5">
          <w:rPr>
            <w:noProof/>
            <w:webHidden/>
          </w:rPr>
          <w:t>2</w:t>
        </w:r>
        <w:r w:rsidR="005C7C4F">
          <w:rPr>
            <w:noProof/>
            <w:webHidden/>
          </w:rPr>
          <w:fldChar w:fldCharType="end"/>
        </w:r>
      </w:hyperlink>
    </w:p>
    <w:p w14:paraId="318B7D2E" w14:textId="5ACA9FD8" w:rsidR="005C7C4F" w:rsidRDefault="004717B3">
      <w:pPr>
        <w:pStyle w:val="TableofFigures"/>
        <w:tabs>
          <w:tab w:val="right" w:leader="dot" w:pos="9350"/>
        </w:tabs>
        <w:rPr>
          <w:rFonts w:asciiTheme="minorHAnsi" w:eastAsiaTheme="minorEastAsia" w:hAnsiTheme="minorHAnsi" w:cstheme="minorBidi"/>
          <w:noProof/>
          <w:color w:val="auto"/>
          <w:lang w:eastAsia="en-GB"/>
        </w:rPr>
      </w:pPr>
      <w:hyperlink w:anchor="_Toc91103316" w:history="1">
        <w:r w:rsidR="005C7C4F" w:rsidRPr="00AF6187">
          <w:rPr>
            <w:rStyle w:val="Hyperlink"/>
            <w:noProof/>
          </w:rPr>
          <w:t xml:space="preserve">Figure 4: </w:t>
        </w:r>
        <w:r w:rsidR="005C7C4F" w:rsidRPr="00AF6187">
          <w:rPr>
            <w:rStyle w:val="Hyperlink"/>
            <w:bCs/>
            <w:noProof/>
          </w:rPr>
          <w:t>Treatment and spontaneous recovery effects in interventions</w:t>
        </w:r>
        <w:r w:rsidR="005C7C4F" w:rsidRPr="00AF6187">
          <w:rPr>
            <w:rStyle w:val="Hyperlink"/>
            <w:noProof/>
          </w:rPr>
          <w:t>. T</w:t>
        </w:r>
        <w:r w:rsidR="005C7C4F" w:rsidRPr="00AF6187">
          <w:rPr>
            <w:rStyle w:val="Hyperlink"/>
            <w:noProof/>
            <w:vertAlign w:val="subscript"/>
          </w:rPr>
          <w:t xml:space="preserve">1 </w:t>
        </w:r>
        <w:r w:rsidR="005C7C4F" w:rsidRPr="00AF6187">
          <w:rPr>
            <w:rStyle w:val="Hyperlink"/>
            <w:noProof/>
          </w:rPr>
          <w:t>and T</w:t>
        </w:r>
        <w:r w:rsidR="005C7C4F" w:rsidRPr="00AF6187">
          <w:rPr>
            <w:rStyle w:val="Hyperlink"/>
            <w:noProof/>
            <w:vertAlign w:val="subscript"/>
          </w:rPr>
          <w:t>2</w:t>
        </w:r>
        <w:r w:rsidR="005C7C4F" w:rsidRPr="00AF6187">
          <w:rPr>
            <w:rStyle w:val="Hyperlink"/>
            <w:noProof/>
          </w:rPr>
          <w:t xml:space="preserve"> represent the treatment group, at time 1 and time 2 (pre and post treatment). C</w:t>
        </w:r>
        <w:r w:rsidR="005C7C4F" w:rsidRPr="00AF6187">
          <w:rPr>
            <w:rStyle w:val="Hyperlink"/>
            <w:noProof/>
            <w:vertAlign w:val="subscript"/>
          </w:rPr>
          <w:t>1</w:t>
        </w:r>
        <w:r w:rsidR="005C7C4F" w:rsidRPr="00AF6187">
          <w:rPr>
            <w:rStyle w:val="Hyperlink"/>
            <w:noProof/>
          </w:rPr>
          <w:t xml:space="preserve"> and C</w:t>
        </w:r>
        <w:r w:rsidR="005C7C4F" w:rsidRPr="00AF6187">
          <w:rPr>
            <w:rStyle w:val="Hyperlink"/>
            <w:noProof/>
            <w:vertAlign w:val="subscript"/>
          </w:rPr>
          <w:t>2</w:t>
        </w:r>
        <w:r w:rsidR="005C7C4F" w:rsidRPr="00AF6187">
          <w:rPr>
            <w:rStyle w:val="Hyperlink"/>
            <w:noProof/>
          </w:rPr>
          <w:t xml:space="preserve"> represent the control group, at the same two time points. TE, treatment effect. The | operator denotes “accounting for”. The first equation shows how TE gets confounded with SR. The second equation shows how the confounding effect of SR can be removed.</w:t>
        </w:r>
        <w:r w:rsidR="005C7C4F">
          <w:rPr>
            <w:noProof/>
            <w:webHidden/>
          </w:rPr>
          <w:tab/>
        </w:r>
        <w:r w:rsidR="005C7C4F">
          <w:rPr>
            <w:noProof/>
            <w:webHidden/>
          </w:rPr>
          <w:fldChar w:fldCharType="begin"/>
        </w:r>
        <w:r w:rsidR="005C7C4F">
          <w:rPr>
            <w:noProof/>
            <w:webHidden/>
          </w:rPr>
          <w:instrText xml:space="preserve"> PAGEREF _Toc91103316 \h </w:instrText>
        </w:r>
        <w:r w:rsidR="005C7C4F">
          <w:rPr>
            <w:noProof/>
            <w:webHidden/>
          </w:rPr>
        </w:r>
        <w:r w:rsidR="005C7C4F">
          <w:rPr>
            <w:noProof/>
            <w:webHidden/>
          </w:rPr>
          <w:fldChar w:fldCharType="separate"/>
        </w:r>
        <w:r w:rsidR="00EE4BB5">
          <w:rPr>
            <w:noProof/>
            <w:webHidden/>
          </w:rPr>
          <w:t>2</w:t>
        </w:r>
        <w:r w:rsidR="005C7C4F">
          <w:rPr>
            <w:noProof/>
            <w:webHidden/>
          </w:rPr>
          <w:fldChar w:fldCharType="end"/>
        </w:r>
      </w:hyperlink>
    </w:p>
    <w:p w14:paraId="4F4E10FF" w14:textId="336C6A92" w:rsidR="005C7C4F" w:rsidRDefault="004717B3">
      <w:pPr>
        <w:pStyle w:val="TableofFigures"/>
        <w:tabs>
          <w:tab w:val="right" w:leader="dot" w:pos="9350"/>
        </w:tabs>
        <w:rPr>
          <w:rFonts w:asciiTheme="minorHAnsi" w:eastAsiaTheme="minorEastAsia" w:hAnsiTheme="minorHAnsi" w:cstheme="minorBidi"/>
          <w:noProof/>
          <w:color w:val="auto"/>
          <w:lang w:eastAsia="en-GB"/>
        </w:rPr>
      </w:pPr>
      <w:hyperlink w:anchor="_Toc91103317" w:history="1">
        <w:r w:rsidR="005C7C4F" w:rsidRPr="00AF6187">
          <w:rPr>
            <w:rStyle w:val="Hyperlink"/>
            <w:noProof/>
          </w:rPr>
          <w:t xml:space="preserve">Figure 5: </w:t>
        </w:r>
        <w:r w:rsidR="005C7C4F" w:rsidRPr="00AF6187">
          <w:rPr>
            <w:rStyle w:val="Hyperlink"/>
            <w:bCs/>
            <w:noProof/>
          </w:rPr>
          <w:t>Treatment and spontaneous recovery effects in interventions</w:t>
        </w:r>
        <w:r w:rsidR="005C7C4F" w:rsidRPr="00AF6187">
          <w:rPr>
            <w:rStyle w:val="Hyperlink"/>
            <w:noProof/>
            <w:lang w:val="en-US"/>
          </w:rPr>
          <w:t>, illustrated as causal diagrams (directed acyclic graphs).</w:t>
        </w:r>
        <w:r w:rsidR="005C7C4F">
          <w:rPr>
            <w:noProof/>
            <w:webHidden/>
          </w:rPr>
          <w:tab/>
        </w:r>
        <w:r w:rsidR="005C7C4F">
          <w:rPr>
            <w:noProof/>
            <w:webHidden/>
          </w:rPr>
          <w:fldChar w:fldCharType="begin"/>
        </w:r>
        <w:r w:rsidR="005C7C4F">
          <w:rPr>
            <w:noProof/>
            <w:webHidden/>
          </w:rPr>
          <w:instrText xml:space="preserve"> PAGEREF _Toc91103317 \h </w:instrText>
        </w:r>
        <w:r w:rsidR="005C7C4F">
          <w:rPr>
            <w:noProof/>
            <w:webHidden/>
          </w:rPr>
        </w:r>
        <w:r w:rsidR="005C7C4F">
          <w:rPr>
            <w:noProof/>
            <w:webHidden/>
          </w:rPr>
          <w:fldChar w:fldCharType="separate"/>
        </w:r>
        <w:r w:rsidR="00EE4BB5">
          <w:rPr>
            <w:noProof/>
            <w:webHidden/>
          </w:rPr>
          <w:t>2</w:t>
        </w:r>
        <w:r w:rsidR="005C7C4F">
          <w:rPr>
            <w:noProof/>
            <w:webHidden/>
          </w:rPr>
          <w:fldChar w:fldCharType="end"/>
        </w:r>
      </w:hyperlink>
    </w:p>
    <w:p w14:paraId="725ECEC8" w14:textId="00EEE4D3" w:rsidR="00AB43D9" w:rsidRPr="00AB43D9" w:rsidRDefault="00AB43D9" w:rsidP="00AB43D9">
      <w:r>
        <w:fldChar w:fldCharType="end"/>
      </w:r>
    </w:p>
    <w:sectPr w:rsidR="00AB43D9" w:rsidRPr="00AB43D9" w:rsidSect="00A07CD7">
      <w:headerReference w:type="even" r:id="rId17"/>
      <w:headerReference w:type="default" r:id="rId18"/>
      <w:footerReference w:type="even" r:id="rId19"/>
      <w:footerReference w:type="default" r:id="rId20"/>
      <w:headerReference w:type="first" r:id="rId21"/>
      <w:footerReference w:type="first" r:id="rId22"/>
      <w:footnotePr>
        <w:numFmt w:val="lowerLetter"/>
      </w:footnotePr>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P" w:date="2021-12-29T06:16:00Z" w:initials="TP">
    <w:p w14:paraId="39B051A2" w14:textId="77777777" w:rsidR="002901B6" w:rsidRDefault="002901B6" w:rsidP="002901B6">
      <w:pPr>
        <w:pStyle w:val="CommentText"/>
      </w:pPr>
      <w:r>
        <w:rPr>
          <w:rStyle w:val="CommentReference"/>
        </w:rPr>
        <w:annotationRef/>
      </w:r>
      <w:r>
        <w:t>@Brenton:</w:t>
      </w:r>
    </w:p>
    <w:p w14:paraId="466B9FB3" w14:textId="77777777" w:rsidR="002901B6" w:rsidRDefault="002901B6">
      <w:pPr>
        <w:pStyle w:val="CommentText"/>
      </w:pPr>
      <w:r>
        <w:t xml:space="preserve">1) maybe better to first state the general result (i.e., MIT works overall) and then qualify it (i.e. with unvalidated outcomes, it's </w:t>
      </w:r>
      <w:r>
        <w:rPr>
          <w:i/>
          <w:iCs/>
        </w:rPr>
        <w:t xml:space="preserve">that </w:t>
      </w:r>
      <w:r>
        <w:t xml:space="preserve">effect size which gets reduced)? </w:t>
      </w:r>
    </w:p>
    <w:p w14:paraId="57E9087F" w14:textId="116A9CC3" w:rsidR="002901B6" w:rsidRDefault="002901B6">
      <w:pPr>
        <w:pStyle w:val="CommentText"/>
      </w:pPr>
      <w:r>
        <w:t>2) can't actually find the table that the [</w:t>
      </w:r>
      <w:r w:rsidRPr="00354065">
        <w:t>0.29–0.43</w:t>
      </w:r>
      <w:r>
        <w:t>] CI comes from!</w:t>
      </w:r>
    </w:p>
  </w:comment>
  <w:comment w:id="12" w:author="Brenton Wiernik" w:date="2021-12-29T17:07:00Z" w:initials="BW">
    <w:p w14:paraId="2D9F1CBB" w14:textId="77777777" w:rsidR="0050373B" w:rsidRDefault="0050373B" w:rsidP="00EA2A60">
      <w:pPr>
        <w:rPr>
          <w:sz w:val="20"/>
          <w:szCs w:val="20"/>
        </w:rPr>
      </w:pPr>
      <w:r>
        <w:rPr>
          <w:rStyle w:val="CommentReference"/>
        </w:rPr>
        <w:annotationRef/>
      </w:r>
      <w:r>
        <w:t xml:space="preserve">1) How about this. </w:t>
      </w:r>
    </w:p>
    <w:p w14:paraId="4C1DFC43" w14:textId="77777777" w:rsidR="0050373B" w:rsidRDefault="0050373B" w:rsidP="00EA2A60">
      <w:pPr>
        <w:pStyle w:val="CommentText"/>
      </w:pPr>
      <w:r>
        <w:t>2) This was just point estimates for RCT and non-RCT, not a CI. Is this clearer?</w:t>
      </w:r>
    </w:p>
  </w:comment>
  <w:comment w:id="58" w:author="TP" w:date="2021-12-29T06:40:00Z" w:initials="TP">
    <w:p w14:paraId="0AF34701" w14:textId="3563775F" w:rsidR="00615649" w:rsidRDefault="00615649" w:rsidP="0050373B">
      <w:pPr>
        <w:pStyle w:val="CommentText"/>
        <w:rPr>
          <w:rStyle w:val="CommentReference"/>
        </w:rPr>
      </w:pPr>
      <w:r>
        <w:rPr>
          <w:rStyle w:val="CommentReference"/>
        </w:rPr>
        <w:annotationRef/>
      </w:r>
      <w:r>
        <w:t>@Brenton:</w:t>
      </w:r>
      <w:r w:rsidRPr="00615649">
        <w:rPr>
          <w:rStyle w:val="CommentReference"/>
        </w:rPr>
        <w:t xml:space="preserve"> </w:t>
      </w:r>
    </w:p>
    <w:p w14:paraId="269FF7DA" w14:textId="445E01E8" w:rsidR="00615649" w:rsidRDefault="00615649">
      <w:pPr>
        <w:pStyle w:val="CommentText"/>
      </w:pPr>
      <w:r>
        <w:rPr>
          <w:rStyle w:val="CommentReference"/>
        </w:rPr>
        <w:t xml:space="preserve">1. </w:t>
      </w:r>
      <w:r>
        <w:rPr>
          <w:rStyle w:val="CommentReference"/>
        </w:rPr>
        <w:annotationRef/>
      </w:r>
      <w:r>
        <w:t xml:space="preserve">Maybe a sentence is needed here why </w:t>
      </w:r>
      <w:r w:rsidRPr="00615649">
        <w:rPr>
          <w:i/>
          <w:iCs/>
        </w:rPr>
        <w:t>several</w:t>
      </w:r>
      <w:r>
        <w:t xml:space="preserve"> models were fitted, i.e. to assess the moderator effect of the additional terms (right?) </w:t>
      </w:r>
    </w:p>
    <w:p w14:paraId="50DCA41D" w14:textId="3CBEEB37" w:rsidR="00615649" w:rsidRDefault="00615649">
      <w:pPr>
        <w:pStyle w:val="CommentText"/>
      </w:pPr>
      <w:r>
        <w:t xml:space="preserve">2. for IPDs, why only in the additional models random intercepts and slopes for patients and studies were included. </w:t>
      </w:r>
    </w:p>
  </w:comment>
  <w:comment w:id="59" w:author="Brenton Wiernik" w:date="2021-12-30T07:06:00Z" w:initials="BW">
    <w:p w14:paraId="397F5A3E" w14:textId="77777777" w:rsidR="00F77158" w:rsidRDefault="00977B23">
      <w:pPr>
        <w:pStyle w:val="CommentText"/>
      </w:pPr>
      <w:r>
        <w:rPr>
          <w:rStyle w:val="CommentReference"/>
        </w:rPr>
        <w:annotationRef/>
      </w:r>
      <w:r w:rsidR="00F77158">
        <w:rPr>
          <w:color w:val="404040"/>
        </w:rPr>
        <w:t>1) I tweaked the sentence to clarify.</w:t>
      </w:r>
    </w:p>
    <w:p w14:paraId="65B5C3EE" w14:textId="77777777" w:rsidR="00F77158" w:rsidRDefault="00F77158">
      <w:pPr>
        <w:pStyle w:val="CommentText"/>
      </w:pPr>
    </w:p>
    <w:p w14:paraId="092A5F46" w14:textId="77777777" w:rsidR="00F77158" w:rsidRDefault="00F77158" w:rsidP="00CA5331">
      <w:pPr>
        <w:pStyle w:val="CommentText"/>
      </w:pPr>
      <w:r>
        <w:rPr>
          <w:color w:val="404040"/>
        </w:rPr>
        <w:t>2) There are random intercepts for patients/studies in all IPD models. No random slope for Domain because it would not converge (footnote C in the supplement). I don't see where in the supplement it says otherwise--could you point that out if it’s the case?</w:t>
      </w:r>
    </w:p>
  </w:comment>
  <w:comment w:id="90" w:author="TP" w:date="2021-12-29T07:22:00Z" w:initials="TP">
    <w:p w14:paraId="733F0160" w14:textId="3995C3CA" w:rsidR="00EE4BB5" w:rsidRDefault="00EE4BB5" w:rsidP="00F77158">
      <w:pPr>
        <w:pStyle w:val="CommentText"/>
      </w:pPr>
      <w:r>
        <w:rPr>
          <w:rStyle w:val="CommentReference"/>
        </w:rPr>
        <w:annotationRef/>
      </w:r>
      <w:r>
        <w:t>@Brenton: any idea how to improve this &amp; the next figure?</w:t>
      </w:r>
    </w:p>
  </w:comment>
  <w:comment w:id="91" w:author="Brenton Wiernik" w:date="2021-12-29T16:30:00Z" w:initials="BW">
    <w:p w14:paraId="7FC48A14" w14:textId="77777777" w:rsidR="00535A6B" w:rsidRDefault="004D6C2B" w:rsidP="00012083">
      <w:pPr>
        <w:rPr>
          <w:sz w:val="20"/>
          <w:szCs w:val="20"/>
        </w:rPr>
      </w:pPr>
      <w:r>
        <w:rPr>
          <w:rStyle w:val="CommentReference"/>
        </w:rPr>
        <w:annotationRef/>
      </w:r>
      <w:r w:rsidR="00535A6B">
        <w:rPr>
          <w:color w:val="404040"/>
        </w:rPr>
        <w:t xml:space="preserve">Perhaps just including 1 of them? </w:t>
      </w:r>
    </w:p>
    <w:p w14:paraId="31F2110F" w14:textId="77777777" w:rsidR="00535A6B" w:rsidRDefault="00535A6B">
      <w:pPr>
        <w:pStyle w:val="CommentText"/>
      </w:pPr>
    </w:p>
    <w:p w14:paraId="2E854697" w14:textId="77777777" w:rsidR="00535A6B" w:rsidRDefault="00535A6B">
      <w:pPr>
        <w:pStyle w:val="CommentText"/>
      </w:pPr>
    </w:p>
    <w:p w14:paraId="49F1D609" w14:textId="77777777" w:rsidR="00535A6B" w:rsidRDefault="00535A6B" w:rsidP="00012083">
      <w:pPr>
        <w:rPr>
          <w:sz w:val="20"/>
          <w:szCs w:val="20"/>
        </w:rPr>
      </w:pPr>
      <w:r>
        <w:rPr>
          <w:color w:val="404040"/>
        </w:rPr>
        <w:t>I think Figure 4 is probably the most useful. Some readers might be more comfortable with a directed acyclic graph (Figure 5), but they are more common in epidemeology than in other medical and health fields, so not sure.</w:t>
      </w:r>
    </w:p>
    <w:p w14:paraId="5DAD0689" w14:textId="77777777" w:rsidR="00535A6B" w:rsidRDefault="00535A6B">
      <w:pPr>
        <w:pStyle w:val="CommentText"/>
      </w:pPr>
    </w:p>
    <w:p w14:paraId="51E0ABDB" w14:textId="77777777" w:rsidR="00535A6B" w:rsidRDefault="00535A6B">
      <w:pPr>
        <w:pStyle w:val="CommentText"/>
      </w:pPr>
    </w:p>
    <w:p w14:paraId="332DD497" w14:textId="77777777" w:rsidR="00535A6B" w:rsidRDefault="00535A6B" w:rsidP="00012083">
      <w:pPr>
        <w:pStyle w:val="CommentText"/>
      </w:pPr>
      <w:r>
        <w:rPr>
          <w:color w:val="404040"/>
        </w:rPr>
        <w:t>If just including Figure 5, use the  expanded figure caption below. Perhaps put the two panels in Figure 5 side by side instead of stacked?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9087F" w15:done="0"/>
  <w15:commentEx w15:paraId="4C1DFC43" w15:paraIdParent="57E9087F" w15:done="0"/>
  <w15:commentEx w15:paraId="50DCA41D" w15:done="0"/>
  <w15:commentEx w15:paraId="092A5F46" w15:paraIdParent="50DCA41D" w15:done="0"/>
  <w15:commentEx w15:paraId="733F0160" w15:done="0"/>
  <w15:commentEx w15:paraId="332DD497" w15:paraIdParent="733F0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D033" w16cex:dateUtc="2021-12-29T11:16:00Z"/>
  <w16cex:commentExtensible w16cex:durableId="25771458" w16cex:dateUtc="2021-12-29T22:07:00Z"/>
  <w16cex:commentExtensible w16cex:durableId="2576D5CD" w16cex:dateUtc="2021-12-29T11:40:00Z"/>
  <w16cex:commentExtensible w16cex:durableId="2577D903" w16cex:dateUtc="2021-12-30T12:06:00Z"/>
  <w16cex:commentExtensible w16cex:durableId="2576DF9F" w16cex:dateUtc="2021-12-29T12:22:00Z"/>
  <w16cex:commentExtensible w16cex:durableId="25770BB1" w16cex:dateUtc="2021-12-29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9087F" w16cid:durableId="2576D033"/>
  <w16cid:commentId w16cid:paraId="4C1DFC43" w16cid:durableId="25771458"/>
  <w16cid:commentId w16cid:paraId="50DCA41D" w16cid:durableId="2576D5CD"/>
  <w16cid:commentId w16cid:paraId="092A5F46" w16cid:durableId="2577D903"/>
  <w16cid:commentId w16cid:paraId="733F0160" w16cid:durableId="2576DF9F"/>
  <w16cid:commentId w16cid:paraId="332DD497" w16cid:durableId="25770B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7876" w14:textId="77777777" w:rsidR="004717B3" w:rsidRDefault="004717B3">
      <w:r>
        <w:separator/>
      </w:r>
    </w:p>
    <w:p w14:paraId="335A1BB0" w14:textId="77777777" w:rsidR="004717B3" w:rsidRDefault="004717B3"/>
  </w:endnote>
  <w:endnote w:type="continuationSeparator" w:id="0">
    <w:p w14:paraId="455B2550" w14:textId="77777777" w:rsidR="004717B3" w:rsidRDefault="004717B3">
      <w:r>
        <w:continuationSeparator/>
      </w:r>
    </w:p>
    <w:p w14:paraId="54B3498D" w14:textId="77777777" w:rsidR="004717B3" w:rsidRDefault="00471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eSans 4-SemiLight">
    <w:altName w:val="Calibri"/>
    <w:panose1 w:val="00000000000000000000"/>
    <w:charset w:val="00"/>
    <w:family w:val="modern"/>
    <w:notTrueType/>
    <w:pitch w:val="variable"/>
    <w:sig w:usb0="00000003" w:usb1="00000000" w:usb2="00000000" w:usb3="00000000" w:csb0="00000001" w:csb1="00000000"/>
  </w:font>
  <w:font w:name="DejaVu Sans">
    <w:altName w:val="Verdan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53E4" w14:textId="77777777" w:rsidR="00166524" w:rsidRDefault="00166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935647"/>
      <w:docPartObj>
        <w:docPartGallery w:val="Page Numbers (Bottom of Page)"/>
        <w:docPartUnique/>
      </w:docPartObj>
    </w:sdtPr>
    <w:sdtEndPr>
      <w:rPr>
        <w:color w:val="7F7F7F" w:themeColor="background1" w:themeShade="7F"/>
        <w:spacing w:val="60"/>
      </w:rPr>
    </w:sdtEndPr>
    <w:sdtContent>
      <w:p w14:paraId="321BD727" w14:textId="035C741D" w:rsidR="003E041B" w:rsidRDefault="003E041B" w:rsidP="003E041B">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B0A2BC" w14:textId="77777777" w:rsidR="003E041B" w:rsidRDefault="003E04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CB24" w14:textId="77777777" w:rsidR="00166524" w:rsidRDefault="00166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D5E7" w14:textId="77777777" w:rsidR="004717B3" w:rsidRDefault="004717B3">
      <w:r>
        <w:separator/>
      </w:r>
    </w:p>
    <w:p w14:paraId="585DDCE0" w14:textId="77777777" w:rsidR="004717B3" w:rsidRDefault="004717B3"/>
  </w:footnote>
  <w:footnote w:type="continuationSeparator" w:id="0">
    <w:p w14:paraId="3469B72F" w14:textId="77777777" w:rsidR="004717B3" w:rsidRDefault="004717B3">
      <w:r>
        <w:continuationSeparator/>
      </w:r>
    </w:p>
    <w:p w14:paraId="56A5428A" w14:textId="77777777" w:rsidR="004717B3" w:rsidRDefault="004717B3"/>
  </w:footnote>
  <w:footnote w:id="1">
    <w:p w14:paraId="1811F254" w14:textId="77777777" w:rsidR="00BA61E8" w:rsidRDefault="00BA61E8" w:rsidP="00F74F16">
      <w:pPr>
        <w:pStyle w:val="FootnoteText"/>
      </w:pPr>
      <w:r w:rsidRPr="00021D6A">
        <w:rPr>
          <w:rStyle w:val="FootnoteReference"/>
        </w:rPr>
        <w:footnoteRef/>
      </w:r>
      <w:r>
        <w:t xml:space="preserve"> For a small number of studies, it was not possible to determine the maximum or minimum possible scores. For these studies, we computed POMP scores using the maximum and minimum </w:t>
      </w:r>
      <w:r>
        <w:rPr>
          <w:i/>
          <w:iCs/>
        </w:rPr>
        <w:t>observed</w:t>
      </w:r>
      <w:r>
        <w:t xml:space="preserve"> scores in the sample. Results did not change meaningfully if we excluded these studies from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210C" w14:textId="77777777" w:rsidR="00166524" w:rsidRDefault="00166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9FD" w14:textId="77777777" w:rsidR="00166524" w:rsidRDefault="00166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FE2C" w14:textId="77777777" w:rsidR="00166524" w:rsidRDefault="00166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56E29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1923D4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AF24DC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75C4A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7F667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8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7817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585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10AB6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33CF5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8E73E6"/>
    <w:multiLevelType w:val="hybridMultilevel"/>
    <w:tmpl w:val="24CE70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7513FEC"/>
    <w:multiLevelType w:val="hybridMultilevel"/>
    <w:tmpl w:val="0F3822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DE21B28"/>
    <w:multiLevelType w:val="multilevel"/>
    <w:tmpl w:val="1DE21B28"/>
    <w:lvl w:ilvl="0">
      <w:start w:val="1"/>
      <w:numFmt w:val="decimal"/>
      <w:pStyle w:val="Heading1"/>
      <w:lvlText w:val="%1."/>
      <w:lvlJc w:val="left"/>
      <w:pPr>
        <w:tabs>
          <w:tab w:val="left" w:pos="0"/>
        </w:tabs>
        <w:ind w:left="360" w:hanging="360"/>
      </w:pPr>
      <w:rPr>
        <w:rFonts w:cs="Times New Roman" w:hint="default"/>
      </w:rPr>
    </w:lvl>
    <w:lvl w:ilvl="1">
      <w:start w:val="1"/>
      <w:numFmt w:val="decimal"/>
      <w:pStyle w:val="Heading2"/>
      <w:lvlText w:val="%1.%2."/>
      <w:lvlJc w:val="left"/>
      <w:pPr>
        <w:tabs>
          <w:tab w:val="left" w:pos="0"/>
        </w:tabs>
        <w:ind w:left="2098" w:hanging="680"/>
      </w:pPr>
      <w:rPr>
        <w:rFonts w:cs="Times New Roman" w:hint="default"/>
        <w:i w:val="0"/>
      </w:rPr>
    </w:lvl>
    <w:lvl w:ilvl="2">
      <w:start w:val="1"/>
      <w:numFmt w:val="decimal"/>
      <w:pStyle w:val="Heading3"/>
      <w:lvlText w:val="%1.%2.%3"/>
      <w:lvlJc w:val="left"/>
      <w:pPr>
        <w:tabs>
          <w:tab w:val="left" w:pos="217"/>
        </w:tabs>
        <w:ind w:left="1691" w:hanging="754"/>
      </w:pPr>
      <w:rPr>
        <w:rFonts w:cs="Times New Roman" w:hint="default"/>
      </w:rPr>
    </w:lvl>
    <w:lvl w:ilvl="3">
      <w:start w:val="1"/>
      <w:numFmt w:val="decimal"/>
      <w:pStyle w:val="Heading4"/>
      <w:lvlText w:val="%1.%2.%3.%4"/>
      <w:lvlJc w:val="left"/>
      <w:pPr>
        <w:tabs>
          <w:tab w:val="left" w:pos="0"/>
        </w:tabs>
        <w:ind w:left="1440" w:hanging="360"/>
      </w:pPr>
      <w:rPr>
        <w:rFonts w:cs="Times New Roman" w:hint="default"/>
      </w:rPr>
    </w:lvl>
    <w:lvl w:ilvl="4">
      <w:start w:val="1"/>
      <w:numFmt w:val="decimal"/>
      <w:pStyle w:val="Heading5"/>
      <w:lvlText w:val="%1.%2.%3.%4.%5"/>
      <w:lvlJc w:val="left"/>
      <w:pPr>
        <w:tabs>
          <w:tab w:val="left" w:pos="0"/>
        </w:tabs>
        <w:ind w:left="1800" w:hanging="360"/>
      </w:pPr>
      <w:rPr>
        <w:rFonts w:cs="Times New Roman" w:hint="default"/>
      </w:rPr>
    </w:lvl>
    <w:lvl w:ilvl="5">
      <w:start w:val="1"/>
      <w:numFmt w:val="decimal"/>
      <w:pStyle w:val="Heading6"/>
      <w:lvlText w:val="%1.%2.%3.%4.%5.%6"/>
      <w:lvlJc w:val="left"/>
      <w:pPr>
        <w:tabs>
          <w:tab w:val="left" w:pos="0"/>
        </w:tabs>
        <w:ind w:left="2160" w:hanging="360"/>
      </w:pPr>
      <w:rPr>
        <w:rFonts w:cs="Times New Roman" w:hint="default"/>
      </w:rPr>
    </w:lvl>
    <w:lvl w:ilvl="6">
      <w:start w:val="1"/>
      <w:numFmt w:val="decimal"/>
      <w:pStyle w:val="Heading7"/>
      <w:lvlText w:val="%1.%2.%3.%4.%5.%6.%7"/>
      <w:lvlJc w:val="left"/>
      <w:pPr>
        <w:tabs>
          <w:tab w:val="left" w:pos="0"/>
        </w:tabs>
        <w:ind w:left="2520" w:hanging="360"/>
      </w:pPr>
      <w:rPr>
        <w:rFonts w:cs="Times New Roman" w:hint="default"/>
      </w:rPr>
    </w:lvl>
    <w:lvl w:ilvl="7">
      <w:start w:val="1"/>
      <w:numFmt w:val="decimal"/>
      <w:pStyle w:val="Heading8"/>
      <w:lvlText w:val="%1.%2.%3.%4.%5.%6.%7.%8"/>
      <w:lvlJc w:val="left"/>
      <w:pPr>
        <w:tabs>
          <w:tab w:val="left" w:pos="0"/>
        </w:tabs>
        <w:ind w:left="2880" w:hanging="360"/>
      </w:pPr>
      <w:rPr>
        <w:rFonts w:cs="Times New Roman" w:hint="default"/>
      </w:rPr>
    </w:lvl>
    <w:lvl w:ilvl="8">
      <w:start w:val="1"/>
      <w:numFmt w:val="decimal"/>
      <w:lvlText w:val="%1.%2.%3.%4.%5.%6.%7.%8.%9"/>
      <w:lvlJc w:val="left"/>
      <w:pPr>
        <w:tabs>
          <w:tab w:val="left" w:pos="0"/>
        </w:tabs>
        <w:ind w:left="3240" w:hanging="360"/>
      </w:pPr>
      <w:rPr>
        <w:rFonts w:cs="Times New Roman" w:hint="default"/>
      </w:rPr>
    </w:lvl>
  </w:abstractNum>
  <w:abstractNum w:abstractNumId="13" w15:restartNumberingAfterBreak="0">
    <w:nsid w:val="306A0D67"/>
    <w:multiLevelType w:val="hybridMultilevel"/>
    <w:tmpl w:val="D1A8AF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0A56347"/>
    <w:multiLevelType w:val="multilevel"/>
    <w:tmpl w:val="D8BC2880"/>
    <w:lvl w:ilvl="0">
      <w:start w:val="1"/>
      <w:numFmt w:val="decimal"/>
      <w:lvlText w:val="%1."/>
      <w:lvlJc w:val="left"/>
      <w:pPr>
        <w:ind w:left="2160" w:hanging="360"/>
      </w:pPr>
      <w:rPr>
        <w:rFonts w:cs="Times New Roman"/>
        <w:u w:val="none"/>
      </w:rPr>
    </w:lvl>
    <w:lvl w:ilvl="1">
      <w:start w:val="1"/>
      <w:numFmt w:val="lowerLetter"/>
      <w:lvlText w:val="%2."/>
      <w:lvlJc w:val="left"/>
      <w:pPr>
        <w:ind w:left="2880" w:hanging="360"/>
      </w:pPr>
      <w:rPr>
        <w:rFonts w:cs="Times New Roman"/>
        <w:u w:val="none"/>
      </w:rPr>
    </w:lvl>
    <w:lvl w:ilvl="2">
      <w:start w:val="1"/>
      <w:numFmt w:val="lowerRoman"/>
      <w:lvlText w:val="%3."/>
      <w:lvlJc w:val="right"/>
      <w:pPr>
        <w:ind w:left="3600" w:hanging="360"/>
      </w:pPr>
      <w:rPr>
        <w:rFonts w:cs="Times New Roman"/>
        <w:u w:val="none"/>
      </w:rPr>
    </w:lvl>
    <w:lvl w:ilvl="3">
      <w:start w:val="1"/>
      <w:numFmt w:val="decimal"/>
      <w:lvlText w:val="%4."/>
      <w:lvlJc w:val="left"/>
      <w:pPr>
        <w:ind w:left="4320" w:hanging="360"/>
      </w:pPr>
      <w:rPr>
        <w:rFonts w:cs="Times New Roman"/>
        <w:u w:val="none"/>
      </w:rPr>
    </w:lvl>
    <w:lvl w:ilvl="4">
      <w:start w:val="1"/>
      <w:numFmt w:val="lowerLetter"/>
      <w:lvlText w:val="%5."/>
      <w:lvlJc w:val="left"/>
      <w:pPr>
        <w:ind w:left="5040" w:hanging="360"/>
      </w:pPr>
      <w:rPr>
        <w:rFonts w:cs="Times New Roman"/>
        <w:u w:val="none"/>
      </w:rPr>
    </w:lvl>
    <w:lvl w:ilvl="5">
      <w:start w:val="1"/>
      <w:numFmt w:val="lowerRoman"/>
      <w:lvlText w:val="%6."/>
      <w:lvlJc w:val="right"/>
      <w:pPr>
        <w:ind w:left="5760" w:hanging="360"/>
      </w:pPr>
      <w:rPr>
        <w:rFonts w:cs="Times New Roman"/>
        <w:u w:val="none"/>
      </w:rPr>
    </w:lvl>
    <w:lvl w:ilvl="6">
      <w:start w:val="1"/>
      <w:numFmt w:val="decimal"/>
      <w:lvlText w:val="%7."/>
      <w:lvlJc w:val="left"/>
      <w:pPr>
        <w:ind w:left="6480" w:hanging="360"/>
      </w:pPr>
      <w:rPr>
        <w:rFonts w:cs="Times New Roman"/>
        <w:u w:val="none"/>
      </w:rPr>
    </w:lvl>
    <w:lvl w:ilvl="7">
      <w:start w:val="1"/>
      <w:numFmt w:val="lowerLetter"/>
      <w:lvlText w:val="%8."/>
      <w:lvlJc w:val="left"/>
      <w:pPr>
        <w:ind w:left="7200" w:hanging="360"/>
      </w:pPr>
      <w:rPr>
        <w:rFonts w:cs="Times New Roman"/>
        <w:u w:val="none"/>
      </w:rPr>
    </w:lvl>
    <w:lvl w:ilvl="8">
      <w:start w:val="1"/>
      <w:numFmt w:val="lowerRoman"/>
      <w:lvlText w:val="%9."/>
      <w:lvlJc w:val="right"/>
      <w:pPr>
        <w:ind w:left="7920" w:hanging="360"/>
      </w:pPr>
      <w:rPr>
        <w:rFonts w:cs="Times New Roman"/>
        <w:u w:val="none"/>
      </w:rPr>
    </w:lvl>
  </w:abstractNum>
  <w:abstractNum w:abstractNumId="15" w15:restartNumberingAfterBreak="0">
    <w:nsid w:val="337F4FF1"/>
    <w:multiLevelType w:val="multilevel"/>
    <w:tmpl w:val="19BE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F03F14"/>
    <w:multiLevelType w:val="multilevel"/>
    <w:tmpl w:val="3DB0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6D733F"/>
    <w:multiLevelType w:val="hybridMultilevel"/>
    <w:tmpl w:val="05A026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B1D6E22"/>
    <w:multiLevelType w:val="hybridMultilevel"/>
    <w:tmpl w:val="C26E7B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84304C"/>
    <w:multiLevelType w:val="hybridMultilevel"/>
    <w:tmpl w:val="18D294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EE471BF"/>
    <w:multiLevelType w:val="hybridMultilevel"/>
    <w:tmpl w:val="0046F3B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7AE91545"/>
    <w:multiLevelType w:val="hybridMultilevel"/>
    <w:tmpl w:val="3D36AEE0"/>
    <w:lvl w:ilvl="0" w:tplc="0C07000F">
      <w:start w:val="1"/>
      <w:numFmt w:val="decimal"/>
      <w:lvlText w:val="%1."/>
      <w:lvlJc w:val="left"/>
      <w:pPr>
        <w:ind w:left="720" w:hanging="360"/>
      </w:pPr>
      <w:rPr>
        <w:rFonts w:cs="Times New Roman"/>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22" w15:restartNumberingAfterBreak="0">
    <w:nsid w:val="7B3C06A5"/>
    <w:multiLevelType w:val="hybridMultilevel"/>
    <w:tmpl w:val="22DE20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20"/>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10"/>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2"/>
  </w:num>
  <w:num w:numId="35">
    <w:abstractNumId w:val="21"/>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nton Wiernik">
    <w15:presenceInfo w15:providerId="Windows Live" w15:userId="f967d90f2e4e61ae"/>
  </w15:person>
  <w15:person w15:author="TP">
    <w15:presenceInfo w15:providerId="None" w15:userId="T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hyphenationZone w:val="425"/>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6D"/>
    <w:rsid w:val="000010AA"/>
    <w:rsid w:val="000018CB"/>
    <w:rsid w:val="000019D0"/>
    <w:rsid w:val="00001C0C"/>
    <w:rsid w:val="000034AA"/>
    <w:rsid w:val="00004EBC"/>
    <w:rsid w:val="00005A94"/>
    <w:rsid w:val="000060EE"/>
    <w:rsid w:val="00006A14"/>
    <w:rsid w:val="000076B6"/>
    <w:rsid w:val="0000799E"/>
    <w:rsid w:val="00010EA6"/>
    <w:rsid w:val="00016DD6"/>
    <w:rsid w:val="000170BB"/>
    <w:rsid w:val="00020387"/>
    <w:rsid w:val="00021D6A"/>
    <w:rsid w:val="000231FA"/>
    <w:rsid w:val="00023778"/>
    <w:rsid w:val="00024EBE"/>
    <w:rsid w:val="0003039E"/>
    <w:rsid w:val="00031139"/>
    <w:rsid w:val="00031417"/>
    <w:rsid w:val="00031C9C"/>
    <w:rsid w:val="00033176"/>
    <w:rsid w:val="00037BC8"/>
    <w:rsid w:val="000412AE"/>
    <w:rsid w:val="00041846"/>
    <w:rsid w:val="00051530"/>
    <w:rsid w:val="00054E9D"/>
    <w:rsid w:val="00055576"/>
    <w:rsid w:val="00060572"/>
    <w:rsid w:val="000608F1"/>
    <w:rsid w:val="00060A49"/>
    <w:rsid w:val="00061539"/>
    <w:rsid w:val="000632BE"/>
    <w:rsid w:val="00067107"/>
    <w:rsid w:val="00071656"/>
    <w:rsid w:val="00071750"/>
    <w:rsid w:val="000719D0"/>
    <w:rsid w:val="00071F43"/>
    <w:rsid w:val="00074B9F"/>
    <w:rsid w:val="0007567A"/>
    <w:rsid w:val="00075AD7"/>
    <w:rsid w:val="00076314"/>
    <w:rsid w:val="00080E9B"/>
    <w:rsid w:val="0008448D"/>
    <w:rsid w:val="00085877"/>
    <w:rsid w:val="00087020"/>
    <w:rsid w:val="00090348"/>
    <w:rsid w:val="00091D5D"/>
    <w:rsid w:val="00091EFF"/>
    <w:rsid w:val="00093A4A"/>
    <w:rsid w:val="00095573"/>
    <w:rsid w:val="000956E7"/>
    <w:rsid w:val="00096D53"/>
    <w:rsid w:val="00097203"/>
    <w:rsid w:val="000A015E"/>
    <w:rsid w:val="000A0CD3"/>
    <w:rsid w:val="000A0D63"/>
    <w:rsid w:val="000A0DFE"/>
    <w:rsid w:val="000A1C10"/>
    <w:rsid w:val="000A2110"/>
    <w:rsid w:val="000A2246"/>
    <w:rsid w:val="000A5162"/>
    <w:rsid w:val="000A6503"/>
    <w:rsid w:val="000A68B3"/>
    <w:rsid w:val="000A7CE2"/>
    <w:rsid w:val="000A7E45"/>
    <w:rsid w:val="000A7F2D"/>
    <w:rsid w:val="000B35FC"/>
    <w:rsid w:val="000B6964"/>
    <w:rsid w:val="000B7592"/>
    <w:rsid w:val="000C4260"/>
    <w:rsid w:val="000C46F4"/>
    <w:rsid w:val="000C58F8"/>
    <w:rsid w:val="000C773A"/>
    <w:rsid w:val="000C7F07"/>
    <w:rsid w:val="000D0E0B"/>
    <w:rsid w:val="000D1C7A"/>
    <w:rsid w:val="000D3EC5"/>
    <w:rsid w:val="000D52A2"/>
    <w:rsid w:val="000D5791"/>
    <w:rsid w:val="000D6022"/>
    <w:rsid w:val="000D6073"/>
    <w:rsid w:val="000D65B0"/>
    <w:rsid w:val="000D7879"/>
    <w:rsid w:val="000D7BB2"/>
    <w:rsid w:val="000E1B5F"/>
    <w:rsid w:val="000E42B1"/>
    <w:rsid w:val="000E4DD5"/>
    <w:rsid w:val="000E5BEB"/>
    <w:rsid w:val="000E6430"/>
    <w:rsid w:val="000F17F4"/>
    <w:rsid w:val="000F1926"/>
    <w:rsid w:val="000F1B02"/>
    <w:rsid w:val="000F294F"/>
    <w:rsid w:val="000F2C48"/>
    <w:rsid w:val="000F3D0D"/>
    <w:rsid w:val="0010022E"/>
    <w:rsid w:val="001018B4"/>
    <w:rsid w:val="00104C36"/>
    <w:rsid w:val="00107FE4"/>
    <w:rsid w:val="001144E1"/>
    <w:rsid w:val="00115621"/>
    <w:rsid w:val="00117484"/>
    <w:rsid w:val="001208FD"/>
    <w:rsid w:val="00122697"/>
    <w:rsid w:val="00123CFD"/>
    <w:rsid w:val="00124BD6"/>
    <w:rsid w:val="0012628C"/>
    <w:rsid w:val="0012749C"/>
    <w:rsid w:val="00130A78"/>
    <w:rsid w:val="00130F4E"/>
    <w:rsid w:val="00131920"/>
    <w:rsid w:val="001324D3"/>
    <w:rsid w:val="00132B17"/>
    <w:rsid w:val="001330E7"/>
    <w:rsid w:val="0013785C"/>
    <w:rsid w:val="00141290"/>
    <w:rsid w:val="0014345F"/>
    <w:rsid w:val="00145F33"/>
    <w:rsid w:val="00146070"/>
    <w:rsid w:val="001462E9"/>
    <w:rsid w:val="00150A89"/>
    <w:rsid w:val="00155D05"/>
    <w:rsid w:val="00163BC5"/>
    <w:rsid w:val="001640D9"/>
    <w:rsid w:val="00165B9E"/>
    <w:rsid w:val="00166524"/>
    <w:rsid w:val="00167D74"/>
    <w:rsid w:val="0017021E"/>
    <w:rsid w:val="00171761"/>
    <w:rsid w:val="00172C0A"/>
    <w:rsid w:val="00174135"/>
    <w:rsid w:val="0017422A"/>
    <w:rsid w:val="001747A3"/>
    <w:rsid w:val="00177112"/>
    <w:rsid w:val="001776F7"/>
    <w:rsid w:val="00182EEE"/>
    <w:rsid w:val="00186EB2"/>
    <w:rsid w:val="001904EF"/>
    <w:rsid w:val="00190D81"/>
    <w:rsid w:val="00192122"/>
    <w:rsid w:val="00193309"/>
    <w:rsid w:val="00194E63"/>
    <w:rsid w:val="00194F6C"/>
    <w:rsid w:val="00195536"/>
    <w:rsid w:val="00197E49"/>
    <w:rsid w:val="001A110F"/>
    <w:rsid w:val="001A283B"/>
    <w:rsid w:val="001A3D2B"/>
    <w:rsid w:val="001A57B0"/>
    <w:rsid w:val="001A66F7"/>
    <w:rsid w:val="001A6B06"/>
    <w:rsid w:val="001A6C4D"/>
    <w:rsid w:val="001A76B2"/>
    <w:rsid w:val="001B0674"/>
    <w:rsid w:val="001B1CE4"/>
    <w:rsid w:val="001B20E3"/>
    <w:rsid w:val="001B4AAD"/>
    <w:rsid w:val="001B5445"/>
    <w:rsid w:val="001B688C"/>
    <w:rsid w:val="001C2891"/>
    <w:rsid w:val="001C2895"/>
    <w:rsid w:val="001C5401"/>
    <w:rsid w:val="001C577C"/>
    <w:rsid w:val="001D09C3"/>
    <w:rsid w:val="001D0F60"/>
    <w:rsid w:val="001D20F9"/>
    <w:rsid w:val="001D27A5"/>
    <w:rsid w:val="001D4341"/>
    <w:rsid w:val="001D4AE3"/>
    <w:rsid w:val="001D4F2C"/>
    <w:rsid w:val="001D74DE"/>
    <w:rsid w:val="001D7B26"/>
    <w:rsid w:val="001D7FC8"/>
    <w:rsid w:val="001E0ACC"/>
    <w:rsid w:val="001E0D49"/>
    <w:rsid w:val="001E1E15"/>
    <w:rsid w:val="001E2EC4"/>
    <w:rsid w:val="001F01EB"/>
    <w:rsid w:val="001F0C33"/>
    <w:rsid w:val="001F0F63"/>
    <w:rsid w:val="001F1D26"/>
    <w:rsid w:val="001F1EC0"/>
    <w:rsid w:val="001F2BFF"/>
    <w:rsid w:val="001F43E4"/>
    <w:rsid w:val="00200BE2"/>
    <w:rsid w:val="00200CA9"/>
    <w:rsid w:val="00201118"/>
    <w:rsid w:val="0020292F"/>
    <w:rsid w:val="00203CE0"/>
    <w:rsid w:val="00206823"/>
    <w:rsid w:val="00207442"/>
    <w:rsid w:val="0021537C"/>
    <w:rsid w:val="0021663D"/>
    <w:rsid w:val="00217671"/>
    <w:rsid w:val="0022068E"/>
    <w:rsid w:val="0022230E"/>
    <w:rsid w:val="00222776"/>
    <w:rsid w:val="0022286C"/>
    <w:rsid w:val="002232D0"/>
    <w:rsid w:val="00225DC1"/>
    <w:rsid w:val="00226BDE"/>
    <w:rsid w:val="00226F6F"/>
    <w:rsid w:val="002316A6"/>
    <w:rsid w:val="00231B83"/>
    <w:rsid w:val="0023247C"/>
    <w:rsid w:val="00234A35"/>
    <w:rsid w:val="00234BC4"/>
    <w:rsid w:val="002360D7"/>
    <w:rsid w:val="0023760D"/>
    <w:rsid w:val="0023772A"/>
    <w:rsid w:val="00240789"/>
    <w:rsid w:val="00240EE2"/>
    <w:rsid w:val="00241A7D"/>
    <w:rsid w:val="0024210C"/>
    <w:rsid w:val="00242DDC"/>
    <w:rsid w:val="00242FFC"/>
    <w:rsid w:val="00244886"/>
    <w:rsid w:val="002453D6"/>
    <w:rsid w:val="002467D6"/>
    <w:rsid w:val="002471CD"/>
    <w:rsid w:val="00247A41"/>
    <w:rsid w:val="00250D06"/>
    <w:rsid w:val="00252CDC"/>
    <w:rsid w:val="00253074"/>
    <w:rsid w:val="002539F1"/>
    <w:rsid w:val="00254565"/>
    <w:rsid w:val="00254782"/>
    <w:rsid w:val="00254E3A"/>
    <w:rsid w:val="00256EBB"/>
    <w:rsid w:val="00260104"/>
    <w:rsid w:val="00261C1C"/>
    <w:rsid w:val="00262CE0"/>
    <w:rsid w:val="00265BDD"/>
    <w:rsid w:val="00266C01"/>
    <w:rsid w:val="00267CD7"/>
    <w:rsid w:val="00270130"/>
    <w:rsid w:val="00270FF7"/>
    <w:rsid w:val="0027338E"/>
    <w:rsid w:val="00274CE5"/>
    <w:rsid w:val="00274FAD"/>
    <w:rsid w:val="002763EA"/>
    <w:rsid w:val="00276558"/>
    <w:rsid w:val="00280788"/>
    <w:rsid w:val="00281907"/>
    <w:rsid w:val="00283D95"/>
    <w:rsid w:val="002849A5"/>
    <w:rsid w:val="0028552F"/>
    <w:rsid w:val="00287432"/>
    <w:rsid w:val="00290173"/>
    <w:rsid w:val="002901B6"/>
    <w:rsid w:val="002919BE"/>
    <w:rsid w:val="002935C4"/>
    <w:rsid w:val="00294EA4"/>
    <w:rsid w:val="00296ED1"/>
    <w:rsid w:val="002A1A74"/>
    <w:rsid w:val="002A40F4"/>
    <w:rsid w:val="002A4301"/>
    <w:rsid w:val="002A492F"/>
    <w:rsid w:val="002B0EB8"/>
    <w:rsid w:val="002B2860"/>
    <w:rsid w:val="002B2D7B"/>
    <w:rsid w:val="002C02A1"/>
    <w:rsid w:val="002C0B71"/>
    <w:rsid w:val="002C149A"/>
    <w:rsid w:val="002C1DCD"/>
    <w:rsid w:val="002C3114"/>
    <w:rsid w:val="002C524D"/>
    <w:rsid w:val="002D2950"/>
    <w:rsid w:val="002D494E"/>
    <w:rsid w:val="002D5236"/>
    <w:rsid w:val="002E13B7"/>
    <w:rsid w:val="002E42C3"/>
    <w:rsid w:val="002E4710"/>
    <w:rsid w:val="002E4BBF"/>
    <w:rsid w:val="002E532D"/>
    <w:rsid w:val="002E548E"/>
    <w:rsid w:val="002F2932"/>
    <w:rsid w:val="002F2B69"/>
    <w:rsid w:val="002F4DBD"/>
    <w:rsid w:val="002F6075"/>
    <w:rsid w:val="002F6335"/>
    <w:rsid w:val="0030185B"/>
    <w:rsid w:val="00301E7F"/>
    <w:rsid w:val="00301FB3"/>
    <w:rsid w:val="00302535"/>
    <w:rsid w:val="003063B3"/>
    <w:rsid w:val="00310856"/>
    <w:rsid w:val="003131AD"/>
    <w:rsid w:val="00316C00"/>
    <w:rsid w:val="003228D8"/>
    <w:rsid w:val="00322D14"/>
    <w:rsid w:val="00324F82"/>
    <w:rsid w:val="00325836"/>
    <w:rsid w:val="003318D2"/>
    <w:rsid w:val="00331C63"/>
    <w:rsid w:val="00332360"/>
    <w:rsid w:val="003324D9"/>
    <w:rsid w:val="00334442"/>
    <w:rsid w:val="00334EE9"/>
    <w:rsid w:val="0033539F"/>
    <w:rsid w:val="00344F54"/>
    <w:rsid w:val="00346F59"/>
    <w:rsid w:val="00350301"/>
    <w:rsid w:val="003508BF"/>
    <w:rsid w:val="003509F8"/>
    <w:rsid w:val="00350C48"/>
    <w:rsid w:val="00353EC3"/>
    <w:rsid w:val="00354065"/>
    <w:rsid w:val="00354459"/>
    <w:rsid w:val="00354578"/>
    <w:rsid w:val="00354DC2"/>
    <w:rsid w:val="0035505B"/>
    <w:rsid w:val="00356B94"/>
    <w:rsid w:val="003579E2"/>
    <w:rsid w:val="00363EA1"/>
    <w:rsid w:val="00364542"/>
    <w:rsid w:val="003709D9"/>
    <w:rsid w:val="0037360D"/>
    <w:rsid w:val="00376A9B"/>
    <w:rsid w:val="003830A7"/>
    <w:rsid w:val="0038349F"/>
    <w:rsid w:val="00384171"/>
    <w:rsid w:val="00386EAE"/>
    <w:rsid w:val="00386F34"/>
    <w:rsid w:val="00387A7F"/>
    <w:rsid w:val="00390793"/>
    <w:rsid w:val="0039529E"/>
    <w:rsid w:val="003957ED"/>
    <w:rsid w:val="00396C61"/>
    <w:rsid w:val="003A005E"/>
    <w:rsid w:val="003A1A19"/>
    <w:rsid w:val="003A5A87"/>
    <w:rsid w:val="003A6819"/>
    <w:rsid w:val="003B05EC"/>
    <w:rsid w:val="003B23BF"/>
    <w:rsid w:val="003B3953"/>
    <w:rsid w:val="003B779A"/>
    <w:rsid w:val="003B7F49"/>
    <w:rsid w:val="003C0175"/>
    <w:rsid w:val="003C067D"/>
    <w:rsid w:val="003C27E6"/>
    <w:rsid w:val="003C2C17"/>
    <w:rsid w:val="003C5694"/>
    <w:rsid w:val="003C5B77"/>
    <w:rsid w:val="003C693B"/>
    <w:rsid w:val="003D0D95"/>
    <w:rsid w:val="003D1F1F"/>
    <w:rsid w:val="003D22C4"/>
    <w:rsid w:val="003D3DDE"/>
    <w:rsid w:val="003D4279"/>
    <w:rsid w:val="003D5054"/>
    <w:rsid w:val="003D5B60"/>
    <w:rsid w:val="003D6B41"/>
    <w:rsid w:val="003E041B"/>
    <w:rsid w:val="003E0F63"/>
    <w:rsid w:val="003E1E79"/>
    <w:rsid w:val="003E2611"/>
    <w:rsid w:val="003E3928"/>
    <w:rsid w:val="003E41C0"/>
    <w:rsid w:val="003E4C8F"/>
    <w:rsid w:val="003E648B"/>
    <w:rsid w:val="003E716B"/>
    <w:rsid w:val="003E7974"/>
    <w:rsid w:val="003E7B41"/>
    <w:rsid w:val="003E7CE2"/>
    <w:rsid w:val="003F050B"/>
    <w:rsid w:val="003F1707"/>
    <w:rsid w:val="003F1ACC"/>
    <w:rsid w:val="003F1C65"/>
    <w:rsid w:val="003F2B95"/>
    <w:rsid w:val="003F3458"/>
    <w:rsid w:val="003F38B2"/>
    <w:rsid w:val="003F4B8D"/>
    <w:rsid w:val="003F5AE2"/>
    <w:rsid w:val="003F702A"/>
    <w:rsid w:val="003F7C7E"/>
    <w:rsid w:val="00400580"/>
    <w:rsid w:val="00402AFD"/>
    <w:rsid w:val="00403351"/>
    <w:rsid w:val="00403BD3"/>
    <w:rsid w:val="00404667"/>
    <w:rsid w:val="00405680"/>
    <w:rsid w:val="004057A0"/>
    <w:rsid w:val="00406EF9"/>
    <w:rsid w:val="00410F01"/>
    <w:rsid w:val="00412B6F"/>
    <w:rsid w:val="00415016"/>
    <w:rsid w:val="00415602"/>
    <w:rsid w:val="00420671"/>
    <w:rsid w:val="00424729"/>
    <w:rsid w:val="0042510B"/>
    <w:rsid w:val="00427292"/>
    <w:rsid w:val="00427C65"/>
    <w:rsid w:val="00432379"/>
    <w:rsid w:val="00432800"/>
    <w:rsid w:val="00433BE3"/>
    <w:rsid w:val="0043473A"/>
    <w:rsid w:val="00436316"/>
    <w:rsid w:val="00436727"/>
    <w:rsid w:val="00436DA9"/>
    <w:rsid w:val="004379F9"/>
    <w:rsid w:val="004408AE"/>
    <w:rsid w:val="00442CE3"/>
    <w:rsid w:val="00443815"/>
    <w:rsid w:val="00445597"/>
    <w:rsid w:val="00445C11"/>
    <w:rsid w:val="00445D42"/>
    <w:rsid w:val="00445E86"/>
    <w:rsid w:val="0044605D"/>
    <w:rsid w:val="00446AE4"/>
    <w:rsid w:val="00447C74"/>
    <w:rsid w:val="0045102C"/>
    <w:rsid w:val="004524C3"/>
    <w:rsid w:val="00452975"/>
    <w:rsid w:val="004531C4"/>
    <w:rsid w:val="0045421B"/>
    <w:rsid w:val="0045740D"/>
    <w:rsid w:val="00457BF6"/>
    <w:rsid w:val="00461A51"/>
    <w:rsid w:val="00466825"/>
    <w:rsid w:val="00467266"/>
    <w:rsid w:val="00470305"/>
    <w:rsid w:val="00470BFF"/>
    <w:rsid w:val="0047142B"/>
    <w:rsid w:val="004717B3"/>
    <w:rsid w:val="00471A72"/>
    <w:rsid w:val="00472399"/>
    <w:rsid w:val="00472A2F"/>
    <w:rsid w:val="00472E69"/>
    <w:rsid w:val="00474C59"/>
    <w:rsid w:val="00474CE2"/>
    <w:rsid w:val="0047650E"/>
    <w:rsid w:val="004778FB"/>
    <w:rsid w:val="00482570"/>
    <w:rsid w:val="00482E7D"/>
    <w:rsid w:val="00483D6F"/>
    <w:rsid w:val="004850F1"/>
    <w:rsid w:val="00485DD5"/>
    <w:rsid w:val="00486BFF"/>
    <w:rsid w:val="00487294"/>
    <w:rsid w:val="00490E70"/>
    <w:rsid w:val="0049192B"/>
    <w:rsid w:val="004939DF"/>
    <w:rsid w:val="004A0C0F"/>
    <w:rsid w:val="004A17B2"/>
    <w:rsid w:val="004A2531"/>
    <w:rsid w:val="004A330A"/>
    <w:rsid w:val="004A33EF"/>
    <w:rsid w:val="004A37F5"/>
    <w:rsid w:val="004A448A"/>
    <w:rsid w:val="004A578E"/>
    <w:rsid w:val="004B0524"/>
    <w:rsid w:val="004B1F63"/>
    <w:rsid w:val="004B311F"/>
    <w:rsid w:val="004B5684"/>
    <w:rsid w:val="004B5B27"/>
    <w:rsid w:val="004C03FE"/>
    <w:rsid w:val="004C0F2C"/>
    <w:rsid w:val="004C1C99"/>
    <w:rsid w:val="004C523E"/>
    <w:rsid w:val="004D1858"/>
    <w:rsid w:val="004D1D72"/>
    <w:rsid w:val="004D24A4"/>
    <w:rsid w:val="004D333E"/>
    <w:rsid w:val="004D3B40"/>
    <w:rsid w:val="004D6C2B"/>
    <w:rsid w:val="004D757A"/>
    <w:rsid w:val="004D7F6D"/>
    <w:rsid w:val="004E11D9"/>
    <w:rsid w:val="004E1692"/>
    <w:rsid w:val="004E2D45"/>
    <w:rsid w:val="004E4356"/>
    <w:rsid w:val="004E59B3"/>
    <w:rsid w:val="004E6BE5"/>
    <w:rsid w:val="004F1CAC"/>
    <w:rsid w:val="004F21A5"/>
    <w:rsid w:val="004F33F9"/>
    <w:rsid w:val="004F40E4"/>
    <w:rsid w:val="004F62A7"/>
    <w:rsid w:val="004F6BA9"/>
    <w:rsid w:val="004F7EA4"/>
    <w:rsid w:val="005000F7"/>
    <w:rsid w:val="00501250"/>
    <w:rsid w:val="00502550"/>
    <w:rsid w:val="00502613"/>
    <w:rsid w:val="0050373B"/>
    <w:rsid w:val="005040B8"/>
    <w:rsid w:val="005048DB"/>
    <w:rsid w:val="00505873"/>
    <w:rsid w:val="00506086"/>
    <w:rsid w:val="00507311"/>
    <w:rsid w:val="005110B9"/>
    <w:rsid w:val="005112F5"/>
    <w:rsid w:val="00511BED"/>
    <w:rsid w:val="00513257"/>
    <w:rsid w:val="0051675F"/>
    <w:rsid w:val="00516FC7"/>
    <w:rsid w:val="005245E0"/>
    <w:rsid w:val="00524E57"/>
    <w:rsid w:val="00525E6B"/>
    <w:rsid w:val="005264F3"/>
    <w:rsid w:val="00526752"/>
    <w:rsid w:val="005268A8"/>
    <w:rsid w:val="00535A6B"/>
    <w:rsid w:val="005407CC"/>
    <w:rsid w:val="00540F8D"/>
    <w:rsid w:val="005421AE"/>
    <w:rsid w:val="00543320"/>
    <w:rsid w:val="00544726"/>
    <w:rsid w:val="00547611"/>
    <w:rsid w:val="0054776C"/>
    <w:rsid w:val="005511AA"/>
    <w:rsid w:val="0055141B"/>
    <w:rsid w:val="0055333A"/>
    <w:rsid w:val="005536F1"/>
    <w:rsid w:val="005559C0"/>
    <w:rsid w:val="00555C72"/>
    <w:rsid w:val="005566FE"/>
    <w:rsid w:val="00560188"/>
    <w:rsid w:val="00561E98"/>
    <w:rsid w:val="00562949"/>
    <w:rsid w:val="005647BC"/>
    <w:rsid w:val="00570C79"/>
    <w:rsid w:val="00574306"/>
    <w:rsid w:val="005751E1"/>
    <w:rsid w:val="00575D73"/>
    <w:rsid w:val="00576665"/>
    <w:rsid w:val="00577F06"/>
    <w:rsid w:val="005802C3"/>
    <w:rsid w:val="00585DE9"/>
    <w:rsid w:val="00586237"/>
    <w:rsid w:val="005916BB"/>
    <w:rsid w:val="00593064"/>
    <w:rsid w:val="005938AF"/>
    <w:rsid w:val="00595A81"/>
    <w:rsid w:val="00595AA3"/>
    <w:rsid w:val="00596428"/>
    <w:rsid w:val="00597CFC"/>
    <w:rsid w:val="005A05F2"/>
    <w:rsid w:val="005A7B64"/>
    <w:rsid w:val="005B0201"/>
    <w:rsid w:val="005B0A0F"/>
    <w:rsid w:val="005B2623"/>
    <w:rsid w:val="005B2C4A"/>
    <w:rsid w:val="005B3D9E"/>
    <w:rsid w:val="005B6BD5"/>
    <w:rsid w:val="005B73E4"/>
    <w:rsid w:val="005C3AE0"/>
    <w:rsid w:val="005C3E66"/>
    <w:rsid w:val="005C414D"/>
    <w:rsid w:val="005C6484"/>
    <w:rsid w:val="005C6833"/>
    <w:rsid w:val="005C735F"/>
    <w:rsid w:val="005C7C4F"/>
    <w:rsid w:val="005D18BC"/>
    <w:rsid w:val="005D2D65"/>
    <w:rsid w:val="005D2E85"/>
    <w:rsid w:val="005D3850"/>
    <w:rsid w:val="005D4261"/>
    <w:rsid w:val="005D5D27"/>
    <w:rsid w:val="005D78D6"/>
    <w:rsid w:val="005E001F"/>
    <w:rsid w:val="005E166C"/>
    <w:rsid w:val="005E3179"/>
    <w:rsid w:val="005E3C15"/>
    <w:rsid w:val="005E3EBD"/>
    <w:rsid w:val="005E4192"/>
    <w:rsid w:val="005E45D1"/>
    <w:rsid w:val="005E7830"/>
    <w:rsid w:val="005F1250"/>
    <w:rsid w:val="005F1F34"/>
    <w:rsid w:val="005F1F92"/>
    <w:rsid w:val="005F3814"/>
    <w:rsid w:val="005F57EF"/>
    <w:rsid w:val="005F69CD"/>
    <w:rsid w:val="006000EA"/>
    <w:rsid w:val="00600767"/>
    <w:rsid w:val="00600E6D"/>
    <w:rsid w:val="00602615"/>
    <w:rsid w:val="00604BD3"/>
    <w:rsid w:val="00605277"/>
    <w:rsid w:val="00607DA0"/>
    <w:rsid w:val="0061052B"/>
    <w:rsid w:val="00610DD0"/>
    <w:rsid w:val="00611217"/>
    <w:rsid w:val="006115AE"/>
    <w:rsid w:val="00613003"/>
    <w:rsid w:val="00614358"/>
    <w:rsid w:val="00615649"/>
    <w:rsid w:val="006171DA"/>
    <w:rsid w:val="00621491"/>
    <w:rsid w:val="0062152C"/>
    <w:rsid w:val="00623562"/>
    <w:rsid w:val="006237F1"/>
    <w:rsid w:val="00624F99"/>
    <w:rsid w:val="006260DC"/>
    <w:rsid w:val="00626D8A"/>
    <w:rsid w:val="006300D5"/>
    <w:rsid w:val="00632715"/>
    <w:rsid w:val="00632CFF"/>
    <w:rsid w:val="00633CA4"/>
    <w:rsid w:val="006347E2"/>
    <w:rsid w:val="00640008"/>
    <w:rsid w:val="006443AB"/>
    <w:rsid w:val="00644C65"/>
    <w:rsid w:val="006453C7"/>
    <w:rsid w:val="00646992"/>
    <w:rsid w:val="006470FF"/>
    <w:rsid w:val="00650402"/>
    <w:rsid w:val="006531DC"/>
    <w:rsid w:val="00654A46"/>
    <w:rsid w:val="00655F10"/>
    <w:rsid w:val="0066157C"/>
    <w:rsid w:val="00662F4F"/>
    <w:rsid w:val="00665082"/>
    <w:rsid w:val="00665F2F"/>
    <w:rsid w:val="00666211"/>
    <w:rsid w:val="00666EDA"/>
    <w:rsid w:val="00667FCE"/>
    <w:rsid w:val="00670400"/>
    <w:rsid w:val="00671462"/>
    <w:rsid w:val="00671A6B"/>
    <w:rsid w:val="006723C5"/>
    <w:rsid w:val="00674406"/>
    <w:rsid w:val="0067458F"/>
    <w:rsid w:val="006749FF"/>
    <w:rsid w:val="00675E69"/>
    <w:rsid w:val="0067656C"/>
    <w:rsid w:val="00677C56"/>
    <w:rsid w:val="006807CC"/>
    <w:rsid w:val="006834C9"/>
    <w:rsid w:val="00683FDA"/>
    <w:rsid w:val="006850E2"/>
    <w:rsid w:val="00685F13"/>
    <w:rsid w:val="0068616E"/>
    <w:rsid w:val="00686345"/>
    <w:rsid w:val="0068652E"/>
    <w:rsid w:val="006904FB"/>
    <w:rsid w:val="0069099E"/>
    <w:rsid w:val="00691AC9"/>
    <w:rsid w:val="00692E05"/>
    <w:rsid w:val="0069375B"/>
    <w:rsid w:val="00694BF2"/>
    <w:rsid w:val="00694D38"/>
    <w:rsid w:val="0069683A"/>
    <w:rsid w:val="00696B38"/>
    <w:rsid w:val="006970E2"/>
    <w:rsid w:val="006A06A9"/>
    <w:rsid w:val="006A0C80"/>
    <w:rsid w:val="006A14E8"/>
    <w:rsid w:val="006A1E69"/>
    <w:rsid w:val="006A41B1"/>
    <w:rsid w:val="006A5020"/>
    <w:rsid w:val="006A5996"/>
    <w:rsid w:val="006A703A"/>
    <w:rsid w:val="006A738F"/>
    <w:rsid w:val="006A7571"/>
    <w:rsid w:val="006B056C"/>
    <w:rsid w:val="006B08B1"/>
    <w:rsid w:val="006B0D6D"/>
    <w:rsid w:val="006B13FF"/>
    <w:rsid w:val="006B6741"/>
    <w:rsid w:val="006C0F9B"/>
    <w:rsid w:val="006C184B"/>
    <w:rsid w:val="006C1C28"/>
    <w:rsid w:val="006C561E"/>
    <w:rsid w:val="006C5B36"/>
    <w:rsid w:val="006C7EE8"/>
    <w:rsid w:val="006D031E"/>
    <w:rsid w:val="006D0B8D"/>
    <w:rsid w:val="006D3002"/>
    <w:rsid w:val="006D3B3B"/>
    <w:rsid w:val="006D7E4F"/>
    <w:rsid w:val="006E006C"/>
    <w:rsid w:val="006E022E"/>
    <w:rsid w:val="006E0E64"/>
    <w:rsid w:val="006E0F36"/>
    <w:rsid w:val="006E11D9"/>
    <w:rsid w:val="006E1919"/>
    <w:rsid w:val="006E2A17"/>
    <w:rsid w:val="006E371D"/>
    <w:rsid w:val="006E4E5F"/>
    <w:rsid w:val="006E6781"/>
    <w:rsid w:val="006E74FD"/>
    <w:rsid w:val="006F0D75"/>
    <w:rsid w:val="006F13CE"/>
    <w:rsid w:val="006F1679"/>
    <w:rsid w:val="006F16DC"/>
    <w:rsid w:val="006F1CE3"/>
    <w:rsid w:val="006F1DEC"/>
    <w:rsid w:val="006F34F3"/>
    <w:rsid w:val="006F53F5"/>
    <w:rsid w:val="006F61A4"/>
    <w:rsid w:val="006F70AB"/>
    <w:rsid w:val="006F7EC5"/>
    <w:rsid w:val="00701536"/>
    <w:rsid w:val="00703E9E"/>
    <w:rsid w:val="00704292"/>
    <w:rsid w:val="0070750A"/>
    <w:rsid w:val="00707AA9"/>
    <w:rsid w:val="00707BA4"/>
    <w:rsid w:val="007132A8"/>
    <w:rsid w:val="00714209"/>
    <w:rsid w:val="00714E26"/>
    <w:rsid w:val="00717291"/>
    <w:rsid w:val="00717551"/>
    <w:rsid w:val="007219B8"/>
    <w:rsid w:val="00721BB5"/>
    <w:rsid w:val="0072356A"/>
    <w:rsid w:val="00724172"/>
    <w:rsid w:val="007252BF"/>
    <w:rsid w:val="00727670"/>
    <w:rsid w:val="00735F05"/>
    <w:rsid w:val="007406B0"/>
    <w:rsid w:val="00740C3F"/>
    <w:rsid w:val="00740E02"/>
    <w:rsid w:val="00741578"/>
    <w:rsid w:val="00741E2B"/>
    <w:rsid w:val="007471A0"/>
    <w:rsid w:val="00750960"/>
    <w:rsid w:val="007510A0"/>
    <w:rsid w:val="00755841"/>
    <w:rsid w:val="0075798E"/>
    <w:rsid w:val="00761996"/>
    <w:rsid w:val="00762219"/>
    <w:rsid w:val="0076356B"/>
    <w:rsid w:val="00764862"/>
    <w:rsid w:val="00766907"/>
    <w:rsid w:val="00767144"/>
    <w:rsid w:val="007703CB"/>
    <w:rsid w:val="007707A8"/>
    <w:rsid w:val="00771F5B"/>
    <w:rsid w:val="00772001"/>
    <w:rsid w:val="007741DB"/>
    <w:rsid w:val="00774945"/>
    <w:rsid w:val="00774F11"/>
    <w:rsid w:val="00775C2D"/>
    <w:rsid w:val="00776CC5"/>
    <w:rsid w:val="00780059"/>
    <w:rsid w:val="00781B30"/>
    <w:rsid w:val="00781EDD"/>
    <w:rsid w:val="00782260"/>
    <w:rsid w:val="007857F3"/>
    <w:rsid w:val="00786799"/>
    <w:rsid w:val="00786BC6"/>
    <w:rsid w:val="0078771C"/>
    <w:rsid w:val="0079068E"/>
    <w:rsid w:val="00792B91"/>
    <w:rsid w:val="00796573"/>
    <w:rsid w:val="00797118"/>
    <w:rsid w:val="00797D2E"/>
    <w:rsid w:val="007A570C"/>
    <w:rsid w:val="007A6512"/>
    <w:rsid w:val="007B04BB"/>
    <w:rsid w:val="007B1663"/>
    <w:rsid w:val="007B293C"/>
    <w:rsid w:val="007B3F59"/>
    <w:rsid w:val="007B4A4B"/>
    <w:rsid w:val="007B5B56"/>
    <w:rsid w:val="007B6783"/>
    <w:rsid w:val="007C1AC6"/>
    <w:rsid w:val="007C3964"/>
    <w:rsid w:val="007C40A7"/>
    <w:rsid w:val="007C444A"/>
    <w:rsid w:val="007C4E11"/>
    <w:rsid w:val="007C53AF"/>
    <w:rsid w:val="007C5F7B"/>
    <w:rsid w:val="007C740A"/>
    <w:rsid w:val="007C75D3"/>
    <w:rsid w:val="007D0C81"/>
    <w:rsid w:val="007D127D"/>
    <w:rsid w:val="007D708D"/>
    <w:rsid w:val="007E0081"/>
    <w:rsid w:val="007E151F"/>
    <w:rsid w:val="007E16FA"/>
    <w:rsid w:val="007E24F9"/>
    <w:rsid w:val="007E775D"/>
    <w:rsid w:val="007F2AE6"/>
    <w:rsid w:val="007F37F1"/>
    <w:rsid w:val="007F4D8C"/>
    <w:rsid w:val="007F52F9"/>
    <w:rsid w:val="007F53EF"/>
    <w:rsid w:val="007F589B"/>
    <w:rsid w:val="007F60A0"/>
    <w:rsid w:val="007F7094"/>
    <w:rsid w:val="007F71AE"/>
    <w:rsid w:val="008000C0"/>
    <w:rsid w:val="00800150"/>
    <w:rsid w:val="008002FB"/>
    <w:rsid w:val="008015D2"/>
    <w:rsid w:val="0080244E"/>
    <w:rsid w:val="008042ED"/>
    <w:rsid w:val="00807D58"/>
    <w:rsid w:val="00807E62"/>
    <w:rsid w:val="008126FD"/>
    <w:rsid w:val="00814CFA"/>
    <w:rsid w:val="00816CEC"/>
    <w:rsid w:val="00817740"/>
    <w:rsid w:val="00820018"/>
    <w:rsid w:val="008202BC"/>
    <w:rsid w:val="008204F2"/>
    <w:rsid w:val="0082173E"/>
    <w:rsid w:val="00822BD6"/>
    <w:rsid w:val="00822C1F"/>
    <w:rsid w:val="008238FE"/>
    <w:rsid w:val="008244C6"/>
    <w:rsid w:val="00824B1F"/>
    <w:rsid w:val="008255CC"/>
    <w:rsid w:val="008257CC"/>
    <w:rsid w:val="008307C2"/>
    <w:rsid w:val="00830AFD"/>
    <w:rsid w:val="00831EA7"/>
    <w:rsid w:val="00835395"/>
    <w:rsid w:val="00835CE9"/>
    <w:rsid w:val="008426BF"/>
    <w:rsid w:val="0084299F"/>
    <w:rsid w:val="00842B19"/>
    <w:rsid w:val="00842B4F"/>
    <w:rsid w:val="0084489B"/>
    <w:rsid w:val="00851C9D"/>
    <w:rsid w:val="00851E06"/>
    <w:rsid w:val="0085285F"/>
    <w:rsid w:val="00853CDC"/>
    <w:rsid w:val="00856CF9"/>
    <w:rsid w:val="008572F6"/>
    <w:rsid w:val="00857F8C"/>
    <w:rsid w:val="00860917"/>
    <w:rsid w:val="00860A7D"/>
    <w:rsid w:val="00861237"/>
    <w:rsid w:val="008709DD"/>
    <w:rsid w:val="00871CD0"/>
    <w:rsid w:val="008731D1"/>
    <w:rsid w:val="00874363"/>
    <w:rsid w:val="00876827"/>
    <w:rsid w:val="00877376"/>
    <w:rsid w:val="0088057F"/>
    <w:rsid w:val="00880D4A"/>
    <w:rsid w:val="008810F1"/>
    <w:rsid w:val="00881160"/>
    <w:rsid w:val="00881E33"/>
    <w:rsid w:val="00883C2F"/>
    <w:rsid w:val="0088431D"/>
    <w:rsid w:val="00885966"/>
    <w:rsid w:val="008863E9"/>
    <w:rsid w:val="0089099E"/>
    <w:rsid w:val="00890B96"/>
    <w:rsid w:val="00893EDB"/>
    <w:rsid w:val="00895B26"/>
    <w:rsid w:val="00895FCF"/>
    <w:rsid w:val="008969AF"/>
    <w:rsid w:val="00896FCF"/>
    <w:rsid w:val="008A3A42"/>
    <w:rsid w:val="008A4C77"/>
    <w:rsid w:val="008A4CA7"/>
    <w:rsid w:val="008A576C"/>
    <w:rsid w:val="008A5C86"/>
    <w:rsid w:val="008A6008"/>
    <w:rsid w:val="008A6713"/>
    <w:rsid w:val="008A6863"/>
    <w:rsid w:val="008A6B94"/>
    <w:rsid w:val="008A7078"/>
    <w:rsid w:val="008A70E4"/>
    <w:rsid w:val="008A7935"/>
    <w:rsid w:val="008A7D9C"/>
    <w:rsid w:val="008B073B"/>
    <w:rsid w:val="008B0D1E"/>
    <w:rsid w:val="008B2AAE"/>
    <w:rsid w:val="008B3FE0"/>
    <w:rsid w:val="008B70B1"/>
    <w:rsid w:val="008C0E08"/>
    <w:rsid w:val="008C1012"/>
    <w:rsid w:val="008C1195"/>
    <w:rsid w:val="008C23A7"/>
    <w:rsid w:val="008C3545"/>
    <w:rsid w:val="008C40A7"/>
    <w:rsid w:val="008C4A07"/>
    <w:rsid w:val="008C53F9"/>
    <w:rsid w:val="008C6B09"/>
    <w:rsid w:val="008D1E3A"/>
    <w:rsid w:val="008D2BBA"/>
    <w:rsid w:val="008D35F8"/>
    <w:rsid w:val="008D4A9D"/>
    <w:rsid w:val="008D4C67"/>
    <w:rsid w:val="008D4EA3"/>
    <w:rsid w:val="008D6141"/>
    <w:rsid w:val="008D77C0"/>
    <w:rsid w:val="008E2F29"/>
    <w:rsid w:val="008E752B"/>
    <w:rsid w:val="008E759B"/>
    <w:rsid w:val="008E7F6F"/>
    <w:rsid w:val="008F2472"/>
    <w:rsid w:val="008F3C0E"/>
    <w:rsid w:val="008F7352"/>
    <w:rsid w:val="009013EF"/>
    <w:rsid w:val="009018FE"/>
    <w:rsid w:val="009113DE"/>
    <w:rsid w:val="00912A0A"/>
    <w:rsid w:val="00913008"/>
    <w:rsid w:val="00914640"/>
    <w:rsid w:val="009160B7"/>
    <w:rsid w:val="00916837"/>
    <w:rsid w:val="00916C48"/>
    <w:rsid w:val="009175C1"/>
    <w:rsid w:val="00921EB5"/>
    <w:rsid w:val="009228E3"/>
    <w:rsid w:val="00922C6C"/>
    <w:rsid w:val="00924F32"/>
    <w:rsid w:val="00926012"/>
    <w:rsid w:val="00926337"/>
    <w:rsid w:val="00930390"/>
    <w:rsid w:val="00931658"/>
    <w:rsid w:val="00935EC6"/>
    <w:rsid w:val="00941AAC"/>
    <w:rsid w:val="00942DAC"/>
    <w:rsid w:val="0094547E"/>
    <w:rsid w:val="009504B1"/>
    <w:rsid w:val="009506D1"/>
    <w:rsid w:val="00953105"/>
    <w:rsid w:val="0095389F"/>
    <w:rsid w:val="009540CD"/>
    <w:rsid w:val="00955FBC"/>
    <w:rsid w:val="009560C7"/>
    <w:rsid w:val="00956F75"/>
    <w:rsid w:val="0096096E"/>
    <w:rsid w:val="00960E2C"/>
    <w:rsid w:val="00962F5D"/>
    <w:rsid w:val="00962F95"/>
    <w:rsid w:val="00963116"/>
    <w:rsid w:val="00963FD8"/>
    <w:rsid w:val="0096426C"/>
    <w:rsid w:val="00964349"/>
    <w:rsid w:val="00966DBC"/>
    <w:rsid w:val="00970974"/>
    <w:rsid w:val="00972DFE"/>
    <w:rsid w:val="00973B28"/>
    <w:rsid w:val="00975008"/>
    <w:rsid w:val="009769C1"/>
    <w:rsid w:val="00977B23"/>
    <w:rsid w:val="0098076A"/>
    <w:rsid w:val="00980E0D"/>
    <w:rsid w:val="00981980"/>
    <w:rsid w:val="00981F09"/>
    <w:rsid w:val="00982639"/>
    <w:rsid w:val="009832DC"/>
    <w:rsid w:val="00983B1F"/>
    <w:rsid w:val="00984359"/>
    <w:rsid w:val="00984470"/>
    <w:rsid w:val="009869CA"/>
    <w:rsid w:val="009876EB"/>
    <w:rsid w:val="0099011C"/>
    <w:rsid w:val="009915A9"/>
    <w:rsid w:val="00993860"/>
    <w:rsid w:val="00994B29"/>
    <w:rsid w:val="009955C1"/>
    <w:rsid w:val="00995D59"/>
    <w:rsid w:val="00996CB6"/>
    <w:rsid w:val="009972BF"/>
    <w:rsid w:val="00997B7F"/>
    <w:rsid w:val="009A017C"/>
    <w:rsid w:val="009A02EC"/>
    <w:rsid w:val="009A1858"/>
    <w:rsid w:val="009A4C5C"/>
    <w:rsid w:val="009A6138"/>
    <w:rsid w:val="009A6A22"/>
    <w:rsid w:val="009A6EE2"/>
    <w:rsid w:val="009A75E9"/>
    <w:rsid w:val="009B0D3A"/>
    <w:rsid w:val="009B3256"/>
    <w:rsid w:val="009B6352"/>
    <w:rsid w:val="009B6DE2"/>
    <w:rsid w:val="009B7AA1"/>
    <w:rsid w:val="009B7B89"/>
    <w:rsid w:val="009C16C6"/>
    <w:rsid w:val="009C3AAE"/>
    <w:rsid w:val="009C4FA0"/>
    <w:rsid w:val="009C716C"/>
    <w:rsid w:val="009D32F3"/>
    <w:rsid w:val="009D425D"/>
    <w:rsid w:val="009D588C"/>
    <w:rsid w:val="009E36EC"/>
    <w:rsid w:val="009E3E93"/>
    <w:rsid w:val="009E477D"/>
    <w:rsid w:val="009E4C28"/>
    <w:rsid w:val="009E620B"/>
    <w:rsid w:val="009F186C"/>
    <w:rsid w:val="009F1894"/>
    <w:rsid w:val="009F2761"/>
    <w:rsid w:val="009F375A"/>
    <w:rsid w:val="009F5CB9"/>
    <w:rsid w:val="009F63C3"/>
    <w:rsid w:val="009F6822"/>
    <w:rsid w:val="00A00BA7"/>
    <w:rsid w:val="00A02481"/>
    <w:rsid w:val="00A029A7"/>
    <w:rsid w:val="00A03542"/>
    <w:rsid w:val="00A03DFD"/>
    <w:rsid w:val="00A03E5A"/>
    <w:rsid w:val="00A04AD7"/>
    <w:rsid w:val="00A07CD7"/>
    <w:rsid w:val="00A111FB"/>
    <w:rsid w:val="00A11DEE"/>
    <w:rsid w:val="00A121AE"/>
    <w:rsid w:val="00A121B7"/>
    <w:rsid w:val="00A12777"/>
    <w:rsid w:val="00A131C4"/>
    <w:rsid w:val="00A14B4C"/>
    <w:rsid w:val="00A1582B"/>
    <w:rsid w:val="00A16B8E"/>
    <w:rsid w:val="00A171D5"/>
    <w:rsid w:val="00A205EB"/>
    <w:rsid w:val="00A22F62"/>
    <w:rsid w:val="00A25342"/>
    <w:rsid w:val="00A25AED"/>
    <w:rsid w:val="00A25D46"/>
    <w:rsid w:val="00A30EF0"/>
    <w:rsid w:val="00A31176"/>
    <w:rsid w:val="00A315E6"/>
    <w:rsid w:val="00A32DA4"/>
    <w:rsid w:val="00A33D2D"/>
    <w:rsid w:val="00A350DD"/>
    <w:rsid w:val="00A4038D"/>
    <w:rsid w:val="00A40BA9"/>
    <w:rsid w:val="00A40D51"/>
    <w:rsid w:val="00A42C8D"/>
    <w:rsid w:val="00A437BE"/>
    <w:rsid w:val="00A46B38"/>
    <w:rsid w:val="00A46C82"/>
    <w:rsid w:val="00A508AE"/>
    <w:rsid w:val="00A529E4"/>
    <w:rsid w:val="00A52E75"/>
    <w:rsid w:val="00A53A3C"/>
    <w:rsid w:val="00A54357"/>
    <w:rsid w:val="00A5487B"/>
    <w:rsid w:val="00A5607F"/>
    <w:rsid w:val="00A56D1B"/>
    <w:rsid w:val="00A604A7"/>
    <w:rsid w:val="00A62EE2"/>
    <w:rsid w:val="00A634DE"/>
    <w:rsid w:val="00A64593"/>
    <w:rsid w:val="00A655FE"/>
    <w:rsid w:val="00A66002"/>
    <w:rsid w:val="00A67827"/>
    <w:rsid w:val="00A701C8"/>
    <w:rsid w:val="00A729A1"/>
    <w:rsid w:val="00A731D6"/>
    <w:rsid w:val="00A73AB8"/>
    <w:rsid w:val="00A73F2B"/>
    <w:rsid w:val="00A74C62"/>
    <w:rsid w:val="00A75822"/>
    <w:rsid w:val="00A762AB"/>
    <w:rsid w:val="00A83E19"/>
    <w:rsid w:val="00A842F8"/>
    <w:rsid w:val="00A84837"/>
    <w:rsid w:val="00A86794"/>
    <w:rsid w:val="00A86E48"/>
    <w:rsid w:val="00A873D0"/>
    <w:rsid w:val="00A90F0B"/>
    <w:rsid w:val="00A92787"/>
    <w:rsid w:val="00A9368B"/>
    <w:rsid w:val="00AA06F8"/>
    <w:rsid w:val="00AA0DAF"/>
    <w:rsid w:val="00AA1DA4"/>
    <w:rsid w:val="00AA1DA8"/>
    <w:rsid w:val="00AA2182"/>
    <w:rsid w:val="00AA3674"/>
    <w:rsid w:val="00AA36C4"/>
    <w:rsid w:val="00AA3730"/>
    <w:rsid w:val="00AA68CF"/>
    <w:rsid w:val="00AB11C1"/>
    <w:rsid w:val="00AB1BCD"/>
    <w:rsid w:val="00AB2842"/>
    <w:rsid w:val="00AB3B06"/>
    <w:rsid w:val="00AB43D9"/>
    <w:rsid w:val="00AB4609"/>
    <w:rsid w:val="00AC25C4"/>
    <w:rsid w:val="00AC52F9"/>
    <w:rsid w:val="00AC69DD"/>
    <w:rsid w:val="00AD0102"/>
    <w:rsid w:val="00AD0FDE"/>
    <w:rsid w:val="00AD2955"/>
    <w:rsid w:val="00AD3352"/>
    <w:rsid w:val="00AD3F69"/>
    <w:rsid w:val="00AD4CBF"/>
    <w:rsid w:val="00AD54D9"/>
    <w:rsid w:val="00AD74EA"/>
    <w:rsid w:val="00AE1536"/>
    <w:rsid w:val="00AE1A54"/>
    <w:rsid w:val="00AE2204"/>
    <w:rsid w:val="00AE34E7"/>
    <w:rsid w:val="00AE474E"/>
    <w:rsid w:val="00AE480D"/>
    <w:rsid w:val="00AE494F"/>
    <w:rsid w:val="00AE4DA4"/>
    <w:rsid w:val="00AE7B64"/>
    <w:rsid w:val="00AF05B3"/>
    <w:rsid w:val="00AF252E"/>
    <w:rsid w:val="00AF28C1"/>
    <w:rsid w:val="00AF40B5"/>
    <w:rsid w:val="00B020FF"/>
    <w:rsid w:val="00B0508D"/>
    <w:rsid w:val="00B05A7C"/>
    <w:rsid w:val="00B06726"/>
    <w:rsid w:val="00B10D64"/>
    <w:rsid w:val="00B124D8"/>
    <w:rsid w:val="00B125DF"/>
    <w:rsid w:val="00B13234"/>
    <w:rsid w:val="00B1382A"/>
    <w:rsid w:val="00B143DE"/>
    <w:rsid w:val="00B21968"/>
    <w:rsid w:val="00B236E1"/>
    <w:rsid w:val="00B23D53"/>
    <w:rsid w:val="00B2539E"/>
    <w:rsid w:val="00B27B09"/>
    <w:rsid w:val="00B3066C"/>
    <w:rsid w:val="00B30AB7"/>
    <w:rsid w:val="00B30AC0"/>
    <w:rsid w:val="00B30DB1"/>
    <w:rsid w:val="00B31F20"/>
    <w:rsid w:val="00B3658C"/>
    <w:rsid w:val="00B3760B"/>
    <w:rsid w:val="00B45066"/>
    <w:rsid w:val="00B47164"/>
    <w:rsid w:val="00B47798"/>
    <w:rsid w:val="00B50474"/>
    <w:rsid w:val="00B50476"/>
    <w:rsid w:val="00B518DB"/>
    <w:rsid w:val="00B52830"/>
    <w:rsid w:val="00B53059"/>
    <w:rsid w:val="00B53C9C"/>
    <w:rsid w:val="00B545CD"/>
    <w:rsid w:val="00B55982"/>
    <w:rsid w:val="00B56D5E"/>
    <w:rsid w:val="00B63936"/>
    <w:rsid w:val="00B639F9"/>
    <w:rsid w:val="00B65411"/>
    <w:rsid w:val="00B65EBB"/>
    <w:rsid w:val="00B67A13"/>
    <w:rsid w:val="00B67CB3"/>
    <w:rsid w:val="00B7203E"/>
    <w:rsid w:val="00B72484"/>
    <w:rsid w:val="00B7258D"/>
    <w:rsid w:val="00B7394A"/>
    <w:rsid w:val="00B7515B"/>
    <w:rsid w:val="00B7558A"/>
    <w:rsid w:val="00B766EC"/>
    <w:rsid w:val="00B779D7"/>
    <w:rsid w:val="00B81373"/>
    <w:rsid w:val="00B82AD6"/>
    <w:rsid w:val="00B83100"/>
    <w:rsid w:val="00B831EC"/>
    <w:rsid w:val="00B83C41"/>
    <w:rsid w:val="00B8618C"/>
    <w:rsid w:val="00B876A0"/>
    <w:rsid w:val="00B90388"/>
    <w:rsid w:val="00B90457"/>
    <w:rsid w:val="00B91B6B"/>
    <w:rsid w:val="00B94316"/>
    <w:rsid w:val="00B95606"/>
    <w:rsid w:val="00B95723"/>
    <w:rsid w:val="00B95E63"/>
    <w:rsid w:val="00B970DD"/>
    <w:rsid w:val="00BA0955"/>
    <w:rsid w:val="00BA0A00"/>
    <w:rsid w:val="00BA0F58"/>
    <w:rsid w:val="00BA1901"/>
    <w:rsid w:val="00BA1C1E"/>
    <w:rsid w:val="00BA218E"/>
    <w:rsid w:val="00BA4D1C"/>
    <w:rsid w:val="00BA4E5E"/>
    <w:rsid w:val="00BA5845"/>
    <w:rsid w:val="00BA61E8"/>
    <w:rsid w:val="00BA6B90"/>
    <w:rsid w:val="00BA701A"/>
    <w:rsid w:val="00BA7362"/>
    <w:rsid w:val="00BB0A6B"/>
    <w:rsid w:val="00BB1268"/>
    <w:rsid w:val="00BB13BC"/>
    <w:rsid w:val="00BB1543"/>
    <w:rsid w:val="00BB18CB"/>
    <w:rsid w:val="00BB253D"/>
    <w:rsid w:val="00BB3FFC"/>
    <w:rsid w:val="00BB4699"/>
    <w:rsid w:val="00BB498F"/>
    <w:rsid w:val="00BC2BCE"/>
    <w:rsid w:val="00BC4B38"/>
    <w:rsid w:val="00BC56A9"/>
    <w:rsid w:val="00BC6BE0"/>
    <w:rsid w:val="00BC70AC"/>
    <w:rsid w:val="00BD3D91"/>
    <w:rsid w:val="00BD5048"/>
    <w:rsid w:val="00BD55A3"/>
    <w:rsid w:val="00BD693E"/>
    <w:rsid w:val="00BE761C"/>
    <w:rsid w:val="00BE76D1"/>
    <w:rsid w:val="00BE7A6B"/>
    <w:rsid w:val="00BF020E"/>
    <w:rsid w:val="00BF2656"/>
    <w:rsid w:val="00BF653F"/>
    <w:rsid w:val="00BF6A48"/>
    <w:rsid w:val="00BF6A87"/>
    <w:rsid w:val="00BF6C33"/>
    <w:rsid w:val="00BF7277"/>
    <w:rsid w:val="00C01393"/>
    <w:rsid w:val="00C0209B"/>
    <w:rsid w:val="00C02122"/>
    <w:rsid w:val="00C037B4"/>
    <w:rsid w:val="00C0458D"/>
    <w:rsid w:val="00C055FF"/>
    <w:rsid w:val="00C063C0"/>
    <w:rsid w:val="00C100C1"/>
    <w:rsid w:val="00C115E8"/>
    <w:rsid w:val="00C1235D"/>
    <w:rsid w:val="00C13D52"/>
    <w:rsid w:val="00C1421C"/>
    <w:rsid w:val="00C15883"/>
    <w:rsid w:val="00C20940"/>
    <w:rsid w:val="00C20E0A"/>
    <w:rsid w:val="00C21FEC"/>
    <w:rsid w:val="00C22733"/>
    <w:rsid w:val="00C24A44"/>
    <w:rsid w:val="00C25A18"/>
    <w:rsid w:val="00C26F78"/>
    <w:rsid w:val="00C27E5C"/>
    <w:rsid w:val="00C30DE5"/>
    <w:rsid w:val="00C31338"/>
    <w:rsid w:val="00C3345A"/>
    <w:rsid w:val="00C33CE0"/>
    <w:rsid w:val="00C34A79"/>
    <w:rsid w:val="00C35430"/>
    <w:rsid w:val="00C36636"/>
    <w:rsid w:val="00C36779"/>
    <w:rsid w:val="00C37043"/>
    <w:rsid w:val="00C4012A"/>
    <w:rsid w:val="00C401CE"/>
    <w:rsid w:val="00C416E2"/>
    <w:rsid w:val="00C42971"/>
    <w:rsid w:val="00C43BDE"/>
    <w:rsid w:val="00C4670A"/>
    <w:rsid w:val="00C46E5F"/>
    <w:rsid w:val="00C53031"/>
    <w:rsid w:val="00C5543D"/>
    <w:rsid w:val="00C60F3A"/>
    <w:rsid w:val="00C62181"/>
    <w:rsid w:val="00C6507D"/>
    <w:rsid w:val="00C708F6"/>
    <w:rsid w:val="00C71214"/>
    <w:rsid w:val="00C71D8B"/>
    <w:rsid w:val="00C73281"/>
    <w:rsid w:val="00C73F1E"/>
    <w:rsid w:val="00C751A5"/>
    <w:rsid w:val="00C76CC6"/>
    <w:rsid w:val="00C77386"/>
    <w:rsid w:val="00C81FCF"/>
    <w:rsid w:val="00C835DB"/>
    <w:rsid w:val="00C86A76"/>
    <w:rsid w:val="00C903B7"/>
    <w:rsid w:val="00C90793"/>
    <w:rsid w:val="00C90F6C"/>
    <w:rsid w:val="00C91E73"/>
    <w:rsid w:val="00C92CE5"/>
    <w:rsid w:val="00C93054"/>
    <w:rsid w:val="00C94DED"/>
    <w:rsid w:val="00C95F1B"/>
    <w:rsid w:val="00C9635E"/>
    <w:rsid w:val="00CA245E"/>
    <w:rsid w:val="00CA597D"/>
    <w:rsid w:val="00CA670F"/>
    <w:rsid w:val="00CB1637"/>
    <w:rsid w:val="00CB24AD"/>
    <w:rsid w:val="00CB33E7"/>
    <w:rsid w:val="00CB600C"/>
    <w:rsid w:val="00CB6736"/>
    <w:rsid w:val="00CB7643"/>
    <w:rsid w:val="00CC01FF"/>
    <w:rsid w:val="00CC65FB"/>
    <w:rsid w:val="00CC6AD8"/>
    <w:rsid w:val="00CC6C7F"/>
    <w:rsid w:val="00CC6F2A"/>
    <w:rsid w:val="00CD1EF9"/>
    <w:rsid w:val="00CE32FD"/>
    <w:rsid w:val="00CE51CE"/>
    <w:rsid w:val="00CE6AE3"/>
    <w:rsid w:val="00CE7C76"/>
    <w:rsid w:val="00CF25A6"/>
    <w:rsid w:val="00CF384A"/>
    <w:rsid w:val="00CF4F13"/>
    <w:rsid w:val="00CF5CF2"/>
    <w:rsid w:val="00CF6E9F"/>
    <w:rsid w:val="00CF769F"/>
    <w:rsid w:val="00D03131"/>
    <w:rsid w:val="00D03376"/>
    <w:rsid w:val="00D0476B"/>
    <w:rsid w:val="00D0500C"/>
    <w:rsid w:val="00D06500"/>
    <w:rsid w:val="00D07196"/>
    <w:rsid w:val="00D10074"/>
    <w:rsid w:val="00D10EB2"/>
    <w:rsid w:val="00D123AA"/>
    <w:rsid w:val="00D14BC1"/>
    <w:rsid w:val="00D15840"/>
    <w:rsid w:val="00D158BF"/>
    <w:rsid w:val="00D22C0E"/>
    <w:rsid w:val="00D231AA"/>
    <w:rsid w:val="00D25B36"/>
    <w:rsid w:val="00D316BA"/>
    <w:rsid w:val="00D328C7"/>
    <w:rsid w:val="00D35ACF"/>
    <w:rsid w:val="00D375E4"/>
    <w:rsid w:val="00D426EB"/>
    <w:rsid w:val="00D43FD4"/>
    <w:rsid w:val="00D441F8"/>
    <w:rsid w:val="00D44954"/>
    <w:rsid w:val="00D45E37"/>
    <w:rsid w:val="00D45F54"/>
    <w:rsid w:val="00D50298"/>
    <w:rsid w:val="00D515DA"/>
    <w:rsid w:val="00D524F2"/>
    <w:rsid w:val="00D5524C"/>
    <w:rsid w:val="00D57B2A"/>
    <w:rsid w:val="00D60111"/>
    <w:rsid w:val="00D60228"/>
    <w:rsid w:val="00D60804"/>
    <w:rsid w:val="00D61224"/>
    <w:rsid w:val="00D633AA"/>
    <w:rsid w:val="00D65A08"/>
    <w:rsid w:val="00D70CE3"/>
    <w:rsid w:val="00D721F3"/>
    <w:rsid w:val="00D737FA"/>
    <w:rsid w:val="00D7438E"/>
    <w:rsid w:val="00D7463D"/>
    <w:rsid w:val="00D74DE5"/>
    <w:rsid w:val="00D7597B"/>
    <w:rsid w:val="00D76BD9"/>
    <w:rsid w:val="00D8058C"/>
    <w:rsid w:val="00D83386"/>
    <w:rsid w:val="00D84D7A"/>
    <w:rsid w:val="00D84EF2"/>
    <w:rsid w:val="00D869DC"/>
    <w:rsid w:val="00D86E57"/>
    <w:rsid w:val="00D87C76"/>
    <w:rsid w:val="00D90304"/>
    <w:rsid w:val="00D93E77"/>
    <w:rsid w:val="00D94FB1"/>
    <w:rsid w:val="00D95012"/>
    <w:rsid w:val="00D95594"/>
    <w:rsid w:val="00D95CAB"/>
    <w:rsid w:val="00DA034F"/>
    <w:rsid w:val="00DA3672"/>
    <w:rsid w:val="00DA3784"/>
    <w:rsid w:val="00DA4E18"/>
    <w:rsid w:val="00DA589E"/>
    <w:rsid w:val="00DA601D"/>
    <w:rsid w:val="00DA6811"/>
    <w:rsid w:val="00DA753E"/>
    <w:rsid w:val="00DA7CEC"/>
    <w:rsid w:val="00DB273B"/>
    <w:rsid w:val="00DB2BA8"/>
    <w:rsid w:val="00DB5069"/>
    <w:rsid w:val="00DB5A4F"/>
    <w:rsid w:val="00DB5D2F"/>
    <w:rsid w:val="00DB6C67"/>
    <w:rsid w:val="00DB7395"/>
    <w:rsid w:val="00DB7D8C"/>
    <w:rsid w:val="00DC02F3"/>
    <w:rsid w:val="00DC0847"/>
    <w:rsid w:val="00DC21A0"/>
    <w:rsid w:val="00DC67A5"/>
    <w:rsid w:val="00DD23BE"/>
    <w:rsid w:val="00DD294D"/>
    <w:rsid w:val="00DD6832"/>
    <w:rsid w:val="00DD7FE2"/>
    <w:rsid w:val="00DE052C"/>
    <w:rsid w:val="00DE14B8"/>
    <w:rsid w:val="00DE25EF"/>
    <w:rsid w:val="00DE29FD"/>
    <w:rsid w:val="00DE3B23"/>
    <w:rsid w:val="00DE4C3E"/>
    <w:rsid w:val="00DE500B"/>
    <w:rsid w:val="00DE713D"/>
    <w:rsid w:val="00DF150D"/>
    <w:rsid w:val="00DF18A4"/>
    <w:rsid w:val="00DF24D0"/>
    <w:rsid w:val="00DF2C75"/>
    <w:rsid w:val="00DF35B1"/>
    <w:rsid w:val="00DF4C0C"/>
    <w:rsid w:val="00DF68D3"/>
    <w:rsid w:val="00DF6FAB"/>
    <w:rsid w:val="00DF7866"/>
    <w:rsid w:val="00DF7F44"/>
    <w:rsid w:val="00E003DA"/>
    <w:rsid w:val="00E01D8B"/>
    <w:rsid w:val="00E02276"/>
    <w:rsid w:val="00E0238E"/>
    <w:rsid w:val="00E03EDE"/>
    <w:rsid w:val="00E048D3"/>
    <w:rsid w:val="00E06A12"/>
    <w:rsid w:val="00E14F81"/>
    <w:rsid w:val="00E15C95"/>
    <w:rsid w:val="00E16722"/>
    <w:rsid w:val="00E1696C"/>
    <w:rsid w:val="00E16EA9"/>
    <w:rsid w:val="00E23DE2"/>
    <w:rsid w:val="00E27AD7"/>
    <w:rsid w:val="00E27E2E"/>
    <w:rsid w:val="00E30302"/>
    <w:rsid w:val="00E306B1"/>
    <w:rsid w:val="00E31F18"/>
    <w:rsid w:val="00E31F5F"/>
    <w:rsid w:val="00E33813"/>
    <w:rsid w:val="00E341ED"/>
    <w:rsid w:val="00E3578F"/>
    <w:rsid w:val="00E35AD2"/>
    <w:rsid w:val="00E365F9"/>
    <w:rsid w:val="00E37776"/>
    <w:rsid w:val="00E40E05"/>
    <w:rsid w:val="00E416E5"/>
    <w:rsid w:val="00E429A5"/>
    <w:rsid w:val="00E45275"/>
    <w:rsid w:val="00E4623D"/>
    <w:rsid w:val="00E506D9"/>
    <w:rsid w:val="00E51B9A"/>
    <w:rsid w:val="00E543B6"/>
    <w:rsid w:val="00E56148"/>
    <w:rsid w:val="00E57555"/>
    <w:rsid w:val="00E57D29"/>
    <w:rsid w:val="00E57F52"/>
    <w:rsid w:val="00E60B51"/>
    <w:rsid w:val="00E60C8D"/>
    <w:rsid w:val="00E632FE"/>
    <w:rsid w:val="00E6355A"/>
    <w:rsid w:val="00E64384"/>
    <w:rsid w:val="00E65A71"/>
    <w:rsid w:val="00E65ED5"/>
    <w:rsid w:val="00E6613D"/>
    <w:rsid w:val="00E702D7"/>
    <w:rsid w:val="00E73C2B"/>
    <w:rsid w:val="00E73D75"/>
    <w:rsid w:val="00E74208"/>
    <w:rsid w:val="00E7463F"/>
    <w:rsid w:val="00E747CF"/>
    <w:rsid w:val="00E749E9"/>
    <w:rsid w:val="00E74CD0"/>
    <w:rsid w:val="00E75C72"/>
    <w:rsid w:val="00E7683F"/>
    <w:rsid w:val="00E7744D"/>
    <w:rsid w:val="00E77474"/>
    <w:rsid w:val="00E822F6"/>
    <w:rsid w:val="00E83913"/>
    <w:rsid w:val="00E848C9"/>
    <w:rsid w:val="00E85357"/>
    <w:rsid w:val="00E856C9"/>
    <w:rsid w:val="00E87D70"/>
    <w:rsid w:val="00E87FE9"/>
    <w:rsid w:val="00E904F2"/>
    <w:rsid w:val="00E91676"/>
    <w:rsid w:val="00E917F6"/>
    <w:rsid w:val="00E923BD"/>
    <w:rsid w:val="00E9275E"/>
    <w:rsid w:val="00E94166"/>
    <w:rsid w:val="00E9449C"/>
    <w:rsid w:val="00E94D53"/>
    <w:rsid w:val="00E958BF"/>
    <w:rsid w:val="00E96679"/>
    <w:rsid w:val="00E96B8E"/>
    <w:rsid w:val="00EA064B"/>
    <w:rsid w:val="00EA089D"/>
    <w:rsid w:val="00EA0D8B"/>
    <w:rsid w:val="00EA0ED3"/>
    <w:rsid w:val="00EA18BF"/>
    <w:rsid w:val="00EA3128"/>
    <w:rsid w:val="00EA5707"/>
    <w:rsid w:val="00EA69B7"/>
    <w:rsid w:val="00EA6AE6"/>
    <w:rsid w:val="00EA7B57"/>
    <w:rsid w:val="00EB03AC"/>
    <w:rsid w:val="00EB0D23"/>
    <w:rsid w:val="00EB2349"/>
    <w:rsid w:val="00EB2CE7"/>
    <w:rsid w:val="00EB3589"/>
    <w:rsid w:val="00EB547C"/>
    <w:rsid w:val="00EB6020"/>
    <w:rsid w:val="00EB6074"/>
    <w:rsid w:val="00EB72C5"/>
    <w:rsid w:val="00EC1680"/>
    <w:rsid w:val="00EC2E85"/>
    <w:rsid w:val="00EC5C26"/>
    <w:rsid w:val="00EC6CB5"/>
    <w:rsid w:val="00ED13F5"/>
    <w:rsid w:val="00ED4CF5"/>
    <w:rsid w:val="00ED6D69"/>
    <w:rsid w:val="00ED704C"/>
    <w:rsid w:val="00ED7A56"/>
    <w:rsid w:val="00EE0AC0"/>
    <w:rsid w:val="00EE12F9"/>
    <w:rsid w:val="00EE3CD0"/>
    <w:rsid w:val="00EE4BB5"/>
    <w:rsid w:val="00EE57A7"/>
    <w:rsid w:val="00EE582B"/>
    <w:rsid w:val="00EF0427"/>
    <w:rsid w:val="00EF05F5"/>
    <w:rsid w:val="00EF1333"/>
    <w:rsid w:val="00EF3234"/>
    <w:rsid w:val="00EF435E"/>
    <w:rsid w:val="00EF4E88"/>
    <w:rsid w:val="00EF5116"/>
    <w:rsid w:val="00EF5951"/>
    <w:rsid w:val="00EF5BA0"/>
    <w:rsid w:val="00EF64C7"/>
    <w:rsid w:val="00EF6E9E"/>
    <w:rsid w:val="00EF6F5C"/>
    <w:rsid w:val="00EF74D3"/>
    <w:rsid w:val="00EF7730"/>
    <w:rsid w:val="00F00623"/>
    <w:rsid w:val="00F02B07"/>
    <w:rsid w:val="00F032C6"/>
    <w:rsid w:val="00F03DBB"/>
    <w:rsid w:val="00F04281"/>
    <w:rsid w:val="00F0496D"/>
    <w:rsid w:val="00F06798"/>
    <w:rsid w:val="00F12B84"/>
    <w:rsid w:val="00F13F0F"/>
    <w:rsid w:val="00F1404D"/>
    <w:rsid w:val="00F159D8"/>
    <w:rsid w:val="00F17C48"/>
    <w:rsid w:val="00F203D4"/>
    <w:rsid w:val="00F2047A"/>
    <w:rsid w:val="00F22840"/>
    <w:rsid w:val="00F268AF"/>
    <w:rsid w:val="00F32D6D"/>
    <w:rsid w:val="00F34EFB"/>
    <w:rsid w:val="00F35658"/>
    <w:rsid w:val="00F35E7F"/>
    <w:rsid w:val="00F41500"/>
    <w:rsid w:val="00F43E02"/>
    <w:rsid w:val="00F44681"/>
    <w:rsid w:val="00F46E13"/>
    <w:rsid w:val="00F46E25"/>
    <w:rsid w:val="00F511B7"/>
    <w:rsid w:val="00F55081"/>
    <w:rsid w:val="00F5668A"/>
    <w:rsid w:val="00F57492"/>
    <w:rsid w:val="00F60363"/>
    <w:rsid w:val="00F6151E"/>
    <w:rsid w:val="00F6186E"/>
    <w:rsid w:val="00F6256C"/>
    <w:rsid w:val="00F62953"/>
    <w:rsid w:val="00F64CB3"/>
    <w:rsid w:val="00F66F50"/>
    <w:rsid w:val="00F745FA"/>
    <w:rsid w:val="00F74F16"/>
    <w:rsid w:val="00F76052"/>
    <w:rsid w:val="00F76B63"/>
    <w:rsid w:val="00F77158"/>
    <w:rsid w:val="00F814AA"/>
    <w:rsid w:val="00F8190B"/>
    <w:rsid w:val="00F84863"/>
    <w:rsid w:val="00F84D53"/>
    <w:rsid w:val="00F872CC"/>
    <w:rsid w:val="00F87B58"/>
    <w:rsid w:val="00F900FF"/>
    <w:rsid w:val="00F90FA2"/>
    <w:rsid w:val="00F91854"/>
    <w:rsid w:val="00F92FE8"/>
    <w:rsid w:val="00F94ED2"/>
    <w:rsid w:val="00F94F41"/>
    <w:rsid w:val="00F95018"/>
    <w:rsid w:val="00FA0EE7"/>
    <w:rsid w:val="00FA2595"/>
    <w:rsid w:val="00FA50B5"/>
    <w:rsid w:val="00FA64DF"/>
    <w:rsid w:val="00FA6C12"/>
    <w:rsid w:val="00FA7545"/>
    <w:rsid w:val="00FA7602"/>
    <w:rsid w:val="00FB37FB"/>
    <w:rsid w:val="00FB62DC"/>
    <w:rsid w:val="00FC147F"/>
    <w:rsid w:val="00FC17F3"/>
    <w:rsid w:val="00FC75AC"/>
    <w:rsid w:val="00FD35D8"/>
    <w:rsid w:val="00FD3903"/>
    <w:rsid w:val="00FD4075"/>
    <w:rsid w:val="00FD4B3D"/>
    <w:rsid w:val="00FD517E"/>
    <w:rsid w:val="00FE09CC"/>
    <w:rsid w:val="00FE15C6"/>
    <w:rsid w:val="00FE188A"/>
    <w:rsid w:val="00FE264E"/>
    <w:rsid w:val="00FE26E7"/>
    <w:rsid w:val="00FE3314"/>
    <w:rsid w:val="00FE3B6A"/>
    <w:rsid w:val="00FE3BEB"/>
    <w:rsid w:val="00FE46AA"/>
    <w:rsid w:val="00FE757B"/>
    <w:rsid w:val="00FF1290"/>
    <w:rsid w:val="00FF1756"/>
    <w:rsid w:val="00FF1EF1"/>
    <w:rsid w:val="00FF2963"/>
    <w:rsid w:val="00FF2FF7"/>
    <w:rsid w:val="00FF307A"/>
    <w:rsid w:val="00FF7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8ACF53"/>
  <w15:docId w15:val="{6A6FCA08-B1EC-465A-86B7-B2B53240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D38"/>
    <w:pPr>
      <w:spacing w:after="80"/>
    </w:pPr>
    <w:rPr>
      <w:rFonts w:ascii="Times New Roman" w:hAnsi="Times New Roman" w:cs="Times New Roman"/>
      <w:color w:val="404040" w:themeColor="text1" w:themeTint="BF"/>
      <w:lang w:val="en-GB" w:eastAsia="en-US"/>
    </w:rPr>
  </w:style>
  <w:style w:type="paragraph" w:styleId="Heading1">
    <w:name w:val="heading 1"/>
    <w:basedOn w:val="Normal"/>
    <w:next w:val="Normal"/>
    <w:link w:val="Heading1Char"/>
    <w:uiPriority w:val="99"/>
    <w:qFormat/>
    <w:rsid w:val="00781B30"/>
    <w:pPr>
      <w:numPr>
        <w:numId w:val="11"/>
      </w:numPr>
      <w:spacing w:before="240" w:after="180"/>
      <w:jc w:val="center"/>
      <w:outlineLvl w:val="0"/>
    </w:pPr>
    <w:rPr>
      <w:b/>
      <w:smallCaps/>
      <w:spacing w:val="40"/>
      <w:sz w:val="20"/>
      <w:szCs w:val="20"/>
      <w:u w:val="double"/>
    </w:rPr>
  </w:style>
  <w:style w:type="paragraph" w:styleId="Heading2">
    <w:name w:val="heading 2"/>
    <w:basedOn w:val="Normal"/>
    <w:next w:val="Normal"/>
    <w:link w:val="Heading2Char"/>
    <w:uiPriority w:val="99"/>
    <w:qFormat/>
    <w:rsid w:val="000F1926"/>
    <w:pPr>
      <w:numPr>
        <w:ilvl w:val="1"/>
        <w:numId w:val="11"/>
      </w:numPr>
      <w:spacing w:before="160" w:after="100"/>
      <w:outlineLvl w:val="1"/>
    </w:pPr>
    <w:rPr>
      <w:b/>
      <w:spacing w:val="30"/>
      <w:sz w:val="20"/>
      <w:szCs w:val="20"/>
      <w:u w:val="single"/>
    </w:rPr>
  </w:style>
  <w:style w:type="paragraph" w:styleId="Heading3">
    <w:name w:val="heading 3"/>
    <w:basedOn w:val="Heading2"/>
    <w:next w:val="Normal"/>
    <w:link w:val="Heading3Char"/>
    <w:uiPriority w:val="99"/>
    <w:qFormat/>
    <w:rsid w:val="00781B30"/>
    <w:pPr>
      <w:keepNext/>
      <w:keepLines/>
      <w:numPr>
        <w:ilvl w:val="2"/>
      </w:numPr>
      <w:spacing w:before="80" w:after="60"/>
      <w:outlineLvl w:val="2"/>
    </w:pPr>
    <w:rPr>
      <w:b w:val="0"/>
      <w:bCs/>
      <w:u w:color="B4B4B4"/>
    </w:rPr>
  </w:style>
  <w:style w:type="paragraph" w:styleId="Heading4">
    <w:name w:val="heading 4"/>
    <w:basedOn w:val="Heading3"/>
    <w:next w:val="Normal"/>
    <w:link w:val="Heading4Char"/>
    <w:uiPriority w:val="99"/>
    <w:qFormat/>
    <w:rsid w:val="00087020"/>
    <w:pPr>
      <w:numPr>
        <w:ilvl w:val="3"/>
      </w:numPr>
      <w:spacing w:before="40" w:after="40"/>
      <w:outlineLvl w:val="3"/>
    </w:pPr>
    <w:rPr>
      <w:rFonts w:ascii="Cambria" w:hAnsi="Cambria"/>
      <w:color w:val="7F7F7F"/>
      <w:lang w:val="de-DE"/>
    </w:rPr>
  </w:style>
  <w:style w:type="paragraph" w:styleId="Heading5">
    <w:name w:val="heading 5"/>
    <w:basedOn w:val="Heading4"/>
    <w:next w:val="Normal"/>
    <w:link w:val="Heading5Char"/>
    <w:uiPriority w:val="99"/>
    <w:qFormat/>
    <w:rsid w:val="00087020"/>
    <w:pPr>
      <w:numPr>
        <w:ilvl w:val="4"/>
      </w:numPr>
      <w:outlineLvl w:val="4"/>
    </w:pPr>
    <w:rPr>
      <w:rFonts w:ascii="Calibri" w:hAnsi="Calibri"/>
      <w:color w:val="808080"/>
    </w:rPr>
  </w:style>
  <w:style w:type="paragraph" w:styleId="Heading6">
    <w:name w:val="heading 6"/>
    <w:basedOn w:val="Heading5"/>
    <w:next w:val="Normal"/>
    <w:link w:val="Heading6Char"/>
    <w:uiPriority w:val="99"/>
    <w:qFormat/>
    <w:rsid w:val="00087020"/>
    <w:pPr>
      <w:numPr>
        <w:ilvl w:val="5"/>
      </w:numPr>
      <w:spacing w:before="200"/>
      <w:outlineLvl w:val="5"/>
    </w:pPr>
    <w:rPr>
      <w:iCs/>
    </w:rPr>
  </w:style>
  <w:style w:type="paragraph" w:styleId="Heading7">
    <w:name w:val="heading 7"/>
    <w:basedOn w:val="Heading6"/>
    <w:next w:val="Normal"/>
    <w:link w:val="Heading7Char"/>
    <w:uiPriority w:val="99"/>
    <w:qFormat/>
    <w:rsid w:val="00087020"/>
    <w:pPr>
      <w:numPr>
        <w:ilvl w:val="6"/>
      </w:numPr>
      <w:spacing w:before="360" w:after="240"/>
      <w:outlineLvl w:val="6"/>
    </w:pPr>
    <w:rPr>
      <w:iCs w:val="0"/>
    </w:rPr>
  </w:style>
  <w:style w:type="paragraph" w:styleId="Heading8">
    <w:name w:val="heading 8"/>
    <w:basedOn w:val="Heading7"/>
    <w:next w:val="Normal"/>
    <w:link w:val="Heading8Char"/>
    <w:uiPriority w:val="99"/>
    <w:qFormat/>
    <w:rsid w:val="0008702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1B30"/>
    <w:rPr>
      <w:rFonts w:ascii="Times New Roman" w:hAnsi="Times New Roman" w:cs="Times New Roman"/>
      <w:b/>
      <w:smallCaps/>
      <w:color w:val="A6A6A6" w:themeColor="background1" w:themeShade="A6"/>
      <w:spacing w:val="40"/>
      <w:sz w:val="20"/>
      <w:szCs w:val="20"/>
      <w:u w:val="double"/>
      <w:lang w:val="en-GB" w:eastAsia="en-US"/>
    </w:rPr>
  </w:style>
  <w:style w:type="character" w:customStyle="1" w:styleId="Heading2Char">
    <w:name w:val="Heading 2 Char"/>
    <w:basedOn w:val="DefaultParagraphFont"/>
    <w:link w:val="Heading2"/>
    <w:uiPriority w:val="99"/>
    <w:locked/>
    <w:rsid w:val="000F1926"/>
    <w:rPr>
      <w:rFonts w:ascii="Cambria" w:hAnsi="Cambria" w:cs="Times New Roman"/>
      <w:b/>
      <w:spacing w:val="30"/>
      <w:sz w:val="20"/>
      <w:u w:val="single"/>
      <w:lang w:val="en-GB" w:eastAsia="en-US"/>
    </w:rPr>
  </w:style>
  <w:style w:type="character" w:customStyle="1" w:styleId="Heading3Char">
    <w:name w:val="Heading 3 Char"/>
    <w:basedOn w:val="DefaultParagraphFont"/>
    <w:link w:val="Heading3"/>
    <w:uiPriority w:val="99"/>
    <w:locked/>
    <w:rsid w:val="00781B30"/>
    <w:rPr>
      <w:rFonts w:ascii="Times New Roman" w:hAnsi="Times New Roman" w:cs="Times New Roman"/>
      <w:bCs/>
      <w:color w:val="A6A6A6" w:themeColor="background1" w:themeShade="A6"/>
      <w:spacing w:val="30"/>
      <w:sz w:val="20"/>
      <w:szCs w:val="20"/>
      <w:u w:val="single" w:color="B4B4B4"/>
      <w:lang w:val="en-GB" w:eastAsia="en-US"/>
    </w:rPr>
  </w:style>
  <w:style w:type="character" w:customStyle="1" w:styleId="Heading4Char">
    <w:name w:val="Heading 4 Char"/>
    <w:basedOn w:val="DefaultParagraphFont"/>
    <w:link w:val="Heading4"/>
    <w:uiPriority w:val="99"/>
    <w:locked/>
    <w:rsid w:val="00087020"/>
    <w:rPr>
      <w:rFonts w:ascii="Cambria" w:hAnsi="Cambria" w:cs="Times New Roman"/>
      <w:color w:val="7F7F7F"/>
      <w:spacing w:val="30"/>
      <w:sz w:val="24"/>
      <w:u w:val="single" w:color="B4B4B4"/>
      <w:lang w:eastAsia="en-US"/>
    </w:rPr>
  </w:style>
  <w:style w:type="character" w:customStyle="1" w:styleId="Heading5Char">
    <w:name w:val="Heading 5 Char"/>
    <w:basedOn w:val="DefaultParagraphFont"/>
    <w:link w:val="Heading5"/>
    <w:uiPriority w:val="99"/>
    <w:locked/>
    <w:rsid w:val="00087020"/>
    <w:rPr>
      <w:rFonts w:ascii="Calibri" w:hAnsi="Calibri" w:cs="Times New Roman"/>
      <w:color w:val="808080"/>
      <w:spacing w:val="30"/>
      <w:sz w:val="24"/>
      <w:u w:val="single" w:color="B4B4B4"/>
      <w:lang w:eastAsia="en-US"/>
    </w:rPr>
  </w:style>
  <w:style w:type="character" w:customStyle="1" w:styleId="Heading6Char">
    <w:name w:val="Heading 6 Char"/>
    <w:basedOn w:val="DefaultParagraphFont"/>
    <w:link w:val="Heading6"/>
    <w:uiPriority w:val="99"/>
    <w:locked/>
    <w:rsid w:val="00087020"/>
    <w:rPr>
      <w:rFonts w:ascii="Calibri" w:hAnsi="Calibri" w:cs="Times New Roman"/>
      <w:color w:val="808080"/>
      <w:spacing w:val="30"/>
      <w:sz w:val="24"/>
      <w:u w:val="single" w:color="B4B4B4"/>
      <w:lang w:eastAsia="en-US"/>
    </w:rPr>
  </w:style>
  <w:style w:type="character" w:customStyle="1" w:styleId="Heading7Char">
    <w:name w:val="Heading 7 Char"/>
    <w:basedOn w:val="DefaultParagraphFont"/>
    <w:link w:val="Heading7"/>
    <w:uiPriority w:val="99"/>
    <w:locked/>
    <w:rsid w:val="00087020"/>
    <w:rPr>
      <w:rFonts w:ascii="Calibri" w:hAnsi="Calibri" w:cs="Times New Roman"/>
      <w:color w:val="808080"/>
      <w:spacing w:val="30"/>
      <w:sz w:val="24"/>
      <w:u w:val="single" w:color="B4B4B4"/>
      <w:lang w:eastAsia="en-US"/>
    </w:rPr>
  </w:style>
  <w:style w:type="character" w:customStyle="1" w:styleId="Heading8Char">
    <w:name w:val="Heading 8 Char"/>
    <w:basedOn w:val="DefaultParagraphFont"/>
    <w:link w:val="Heading8"/>
    <w:uiPriority w:val="99"/>
    <w:locked/>
    <w:rsid w:val="00087020"/>
    <w:rPr>
      <w:rFonts w:ascii="Calibri" w:hAnsi="Calibri" w:cs="Times New Roman"/>
      <w:color w:val="808080"/>
      <w:spacing w:val="30"/>
      <w:sz w:val="20"/>
      <w:u w:val="single" w:color="B4B4B4"/>
      <w:lang w:eastAsia="en-US"/>
    </w:rPr>
  </w:style>
  <w:style w:type="paragraph" w:styleId="Title">
    <w:name w:val="Title"/>
    <w:basedOn w:val="Normal"/>
    <w:next w:val="Normal"/>
    <w:link w:val="TitleChar"/>
    <w:uiPriority w:val="99"/>
    <w:qFormat/>
    <w:rsid w:val="00881E33"/>
    <w:pPr>
      <w:keepNext/>
      <w:keepLines/>
      <w:spacing w:after="60"/>
    </w:pPr>
    <w:rPr>
      <w:b/>
      <w:bCs/>
      <w:kern w:val="28"/>
      <w:sz w:val="32"/>
      <w:szCs w:val="32"/>
    </w:rPr>
  </w:style>
  <w:style w:type="character" w:customStyle="1" w:styleId="TitleChar">
    <w:name w:val="Title Char"/>
    <w:basedOn w:val="DefaultParagraphFont"/>
    <w:link w:val="Title"/>
    <w:uiPriority w:val="99"/>
    <w:locked/>
    <w:rsid w:val="00835395"/>
    <w:rPr>
      <w:rFonts w:ascii="Cambria" w:hAnsi="Cambria" w:cs="Times New Roman"/>
      <w:b/>
      <w:kern w:val="28"/>
      <w:sz w:val="32"/>
      <w:lang w:val="en-GB" w:eastAsia="en-US"/>
    </w:rPr>
  </w:style>
  <w:style w:type="paragraph" w:styleId="Subtitle">
    <w:name w:val="Subtitle"/>
    <w:basedOn w:val="Normal"/>
    <w:next w:val="Normal"/>
    <w:link w:val="SubtitleChar"/>
    <w:uiPriority w:val="99"/>
    <w:qFormat/>
    <w:rsid w:val="00881E33"/>
    <w:pPr>
      <w:keepNext/>
      <w:keepLines/>
      <w:spacing w:after="320"/>
    </w:pPr>
    <w:rPr>
      <w:sz w:val="24"/>
      <w:szCs w:val="24"/>
    </w:rPr>
  </w:style>
  <w:style w:type="character" w:customStyle="1" w:styleId="SubtitleChar">
    <w:name w:val="Subtitle Char"/>
    <w:basedOn w:val="DefaultParagraphFont"/>
    <w:link w:val="Subtitle"/>
    <w:uiPriority w:val="99"/>
    <w:locked/>
    <w:rsid w:val="00835395"/>
    <w:rPr>
      <w:rFonts w:ascii="Cambria" w:hAnsi="Cambria" w:cs="Times New Roman"/>
      <w:sz w:val="24"/>
      <w:lang w:val="en-GB" w:eastAsia="en-US"/>
    </w:rPr>
  </w:style>
  <w:style w:type="table" w:customStyle="1" w:styleId="Formatvorlage">
    <w:name w:val="Formatvorlage"/>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7">
    <w:name w:val="Formatvorlage7"/>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6">
    <w:name w:val="Formatvorlage6"/>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5">
    <w:name w:val="Formatvorlage5"/>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4">
    <w:name w:val="Formatvorlage4"/>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3">
    <w:name w:val="Formatvorlage3"/>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2">
    <w:name w:val="Formatvorlage2"/>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Formatvorlage1">
    <w:name w:val="Formatvorlage1"/>
    <w:uiPriority w:val="99"/>
    <w:rsid w:val="00881E33"/>
    <w:rPr>
      <w:sz w:val="20"/>
      <w:szCs w:val="20"/>
    </w:r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rsid w:val="00607DA0"/>
    <w:rPr>
      <w:sz w:val="20"/>
      <w:szCs w:val="20"/>
    </w:rPr>
  </w:style>
  <w:style w:type="character" w:customStyle="1" w:styleId="CommentTextChar">
    <w:name w:val="Comment Text Char"/>
    <w:basedOn w:val="DefaultParagraphFont"/>
    <w:link w:val="CommentText"/>
    <w:uiPriority w:val="99"/>
    <w:locked/>
    <w:rsid w:val="00607DA0"/>
    <w:rPr>
      <w:rFonts w:ascii="Cambria" w:hAnsi="Cambria" w:cs="Times New Roman"/>
      <w:sz w:val="20"/>
      <w:lang w:val="en-GB" w:eastAsia="en-US"/>
    </w:rPr>
  </w:style>
  <w:style w:type="character" w:styleId="CommentReference">
    <w:name w:val="annotation reference"/>
    <w:basedOn w:val="DefaultParagraphFont"/>
    <w:uiPriority w:val="99"/>
    <w:semiHidden/>
    <w:rsid w:val="00881E33"/>
    <w:rPr>
      <w:rFonts w:cs="Times New Roman"/>
      <w:sz w:val="16"/>
    </w:rPr>
  </w:style>
  <w:style w:type="paragraph" w:styleId="Bibliography">
    <w:name w:val="Bibliography"/>
    <w:basedOn w:val="Normal"/>
    <w:next w:val="Normal"/>
    <w:link w:val="BibliographyChar"/>
    <w:uiPriority w:val="99"/>
    <w:rsid w:val="00D86E57"/>
    <w:pPr>
      <w:tabs>
        <w:tab w:val="left" w:pos="384"/>
      </w:tabs>
      <w:spacing w:after="0" w:line="480" w:lineRule="auto"/>
      <w:ind w:left="384" w:hanging="384"/>
    </w:pPr>
    <w:rPr>
      <w:szCs w:val="20"/>
    </w:rPr>
  </w:style>
  <w:style w:type="paragraph" w:styleId="Revision">
    <w:name w:val="Revision"/>
    <w:hidden/>
    <w:uiPriority w:val="99"/>
    <w:semiHidden/>
    <w:rsid w:val="006B13FF"/>
    <w:rPr>
      <w:rFonts w:ascii="Cambria" w:hAnsi="Cambria" w:cs="Times New Roman"/>
      <w:color w:val="A6A6A6"/>
      <w:lang w:val="en-GB" w:eastAsia="en-US"/>
    </w:rPr>
  </w:style>
  <w:style w:type="paragraph" w:styleId="BalloonText">
    <w:name w:val="Balloon Text"/>
    <w:basedOn w:val="Normal"/>
    <w:link w:val="BalloonTextChar"/>
    <w:uiPriority w:val="99"/>
    <w:semiHidden/>
    <w:rsid w:val="006B13FF"/>
    <w:pPr>
      <w:spacing w:after="0"/>
    </w:pPr>
    <w:rPr>
      <w:rFonts w:ascii="Segoe UI" w:hAnsi="Segoe UI"/>
      <w:color w:val="A6A6A6"/>
      <w:sz w:val="18"/>
      <w:szCs w:val="18"/>
      <w:lang w:val="de-DE"/>
    </w:rPr>
  </w:style>
  <w:style w:type="character" w:customStyle="1" w:styleId="BalloonTextChar">
    <w:name w:val="Balloon Text Char"/>
    <w:basedOn w:val="DefaultParagraphFont"/>
    <w:link w:val="BalloonText"/>
    <w:uiPriority w:val="99"/>
    <w:semiHidden/>
    <w:locked/>
    <w:rsid w:val="006B13FF"/>
    <w:rPr>
      <w:rFonts w:ascii="Segoe UI" w:hAnsi="Segoe UI" w:cs="Times New Roman"/>
      <w:color w:val="A6A6A6"/>
      <w:sz w:val="18"/>
      <w:lang w:eastAsia="en-US"/>
    </w:rPr>
  </w:style>
  <w:style w:type="paragraph" w:styleId="ListParagraph">
    <w:name w:val="List Paragraph"/>
    <w:basedOn w:val="Normal"/>
    <w:uiPriority w:val="99"/>
    <w:qFormat/>
    <w:rsid w:val="006B13FF"/>
    <w:pPr>
      <w:ind w:left="720"/>
      <w:contextualSpacing/>
    </w:pPr>
  </w:style>
  <w:style w:type="paragraph" w:styleId="CommentSubject">
    <w:name w:val="annotation subject"/>
    <w:basedOn w:val="CommentText"/>
    <w:next w:val="CommentText"/>
    <w:link w:val="CommentSubjectChar"/>
    <w:uiPriority w:val="99"/>
    <w:semiHidden/>
    <w:rsid w:val="00060572"/>
    <w:rPr>
      <w:b/>
      <w:bCs/>
      <w:color w:val="A6A6A6"/>
    </w:rPr>
  </w:style>
  <w:style w:type="character" w:customStyle="1" w:styleId="CommentSubjectChar">
    <w:name w:val="Comment Subject Char"/>
    <w:basedOn w:val="CommentTextChar"/>
    <w:link w:val="CommentSubject"/>
    <w:uiPriority w:val="99"/>
    <w:semiHidden/>
    <w:locked/>
    <w:rsid w:val="00060572"/>
    <w:rPr>
      <w:rFonts w:ascii="Cambria" w:hAnsi="Cambria" w:cs="Times New Roman"/>
      <w:b/>
      <w:color w:val="A6A6A6"/>
      <w:sz w:val="20"/>
      <w:lang w:val="en-GB" w:eastAsia="en-US"/>
    </w:rPr>
  </w:style>
  <w:style w:type="paragraph" w:styleId="BodyText">
    <w:name w:val="Body Text"/>
    <w:basedOn w:val="Normal"/>
    <w:link w:val="BodyTextChar"/>
    <w:uiPriority w:val="99"/>
    <w:rsid w:val="003F5AE2"/>
    <w:pPr>
      <w:spacing w:before="180" w:after="180"/>
    </w:pPr>
    <w:rPr>
      <w:color w:val="A6A6A6"/>
      <w:sz w:val="24"/>
      <w:szCs w:val="24"/>
      <w:lang w:val="en-US"/>
    </w:rPr>
  </w:style>
  <w:style w:type="character" w:customStyle="1" w:styleId="BodyTextChar">
    <w:name w:val="Body Text Char"/>
    <w:basedOn w:val="DefaultParagraphFont"/>
    <w:link w:val="BodyText"/>
    <w:uiPriority w:val="99"/>
    <w:locked/>
    <w:rsid w:val="003F5AE2"/>
    <w:rPr>
      <w:rFonts w:ascii="Cambria" w:hAnsi="Cambria" w:cs="Times New Roman"/>
      <w:color w:val="A6A6A6"/>
      <w:sz w:val="24"/>
      <w:lang w:val="en-US" w:eastAsia="en-US"/>
    </w:rPr>
  </w:style>
  <w:style w:type="paragraph" w:customStyle="1" w:styleId="FirstParagraph">
    <w:name w:val="First Paragraph"/>
    <w:basedOn w:val="BodyText"/>
    <w:next w:val="BodyText"/>
    <w:uiPriority w:val="99"/>
    <w:rsid w:val="003F5AE2"/>
  </w:style>
  <w:style w:type="paragraph" w:styleId="FootnoteText">
    <w:name w:val="footnote text"/>
    <w:basedOn w:val="Normal"/>
    <w:link w:val="FootnoteTextChar"/>
    <w:uiPriority w:val="99"/>
    <w:rsid w:val="00D86E57"/>
    <w:pPr>
      <w:spacing w:after="200"/>
    </w:pPr>
    <w:rPr>
      <w:sz w:val="24"/>
      <w:szCs w:val="24"/>
      <w:lang w:val="en-US"/>
    </w:rPr>
  </w:style>
  <w:style w:type="character" w:customStyle="1" w:styleId="FootnoteTextChar">
    <w:name w:val="Footnote Text Char"/>
    <w:basedOn w:val="DefaultParagraphFont"/>
    <w:link w:val="FootnoteText"/>
    <w:uiPriority w:val="99"/>
    <w:locked/>
    <w:rsid w:val="00D86E57"/>
    <w:rPr>
      <w:rFonts w:ascii="Times New Roman" w:hAnsi="Times New Roman" w:cs="Times New Roman"/>
      <w:sz w:val="24"/>
      <w:szCs w:val="24"/>
      <w:lang w:val="en-US" w:eastAsia="en-US"/>
    </w:rPr>
  </w:style>
  <w:style w:type="character" w:styleId="FootnoteReference">
    <w:name w:val="footnote reference"/>
    <w:basedOn w:val="DefaultParagraphFont"/>
    <w:uiPriority w:val="99"/>
    <w:rsid w:val="003F5AE2"/>
    <w:rPr>
      <w:rFonts w:cs="Times New Roman"/>
      <w:vertAlign w:val="superscript"/>
    </w:rPr>
  </w:style>
  <w:style w:type="character" w:styleId="Hyperlink">
    <w:name w:val="Hyperlink"/>
    <w:basedOn w:val="DefaultParagraphFont"/>
    <w:uiPriority w:val="99"/>
    <w:rsid w:val="009B6352"/>
    <w:rPr>
      <w:rFonts w:cs="Times New Roman"/>
      <w:b/>
      <w:color w:val="4F81BD"/>
      <w:sz w:val="18"/>
      <w:lang w:val="en-GB"/>
    </w:rPr>
  </w:style>
  <w:style w:type="paragraph" w:styleId="Caption">
    <w:name w:val="caption"/>
    <w:basedOn w:val="Normal"/>
    <w:next w:val="Normal"/>
    <w:uiPriority w:val="99"/>
    <w:qFormat/>
    <w:rsid w:val="008E7F6F"/>
    <w:pPr>
      <w:spacing w:after="200"/>
    </w:pPr>
    <w:rPr>
      <w:iCs/>
      <w:color w:val="8EAADB"/>
      <w:szCs w:val="18"/>
    </w:rPr>
  </w:style>
  <w:style w:type="character" w:customStyle="1" w:styleId="CVtext">
    <w:name w:val="CV text"/>
    <w:uiPriority w:val="99"/>
    <w:rsid w:val="00D375E4"/>
    <w:rPr>
      <w:rFonts w:ascii="TheSans 4-SemiLight" w:hAnsi="TheSans 4-SemiLight"/>
      <w:sz w:val="20"/>
    </w:rPr>
  </w:style>
  <w:style w:type="character" w:customStyle="1" w:styleId="BibliographyChar">
    <w:name w:val="Bibliography Char"/>
    <w:link w:val="Bibliography"/>
    <w:uiPriority w:val="99"/>
    <w:locked/>
    <w:rsid w:val="00D86E57"/>
    <w:rPr>
      <w:rFonts w:ascii="Times New Roman" w:hAnsi="Times New Roman" w:cs="Times New Roman"/>
      <w:color w:val="404040" w:themeColor="text1" w:themeTint="BF"/>
      <w:szCs w:val="20"/>
      <w:lang w:val="en-GB" w:eastAsia="en-US"/>
    </w:rPr>
  </w:style>
  <w:style w:type="character" w:customStyle="1" w:styleId="PlainTextChar4">
    <w:name w:val="Plain Text Char4"/>
    <w:uiPriority w:val="99"/>
    <w:semiHidden/>
    <w:rsid w:val="00C037B4"/>
    <w:rPr>
      <w:rFonts w:ascii="Courier New" w:hAnsi="Courier New"/>
      <w:color w:val="A6A6A6"/>
      <w:sz w:val="20"/>
      <w:lang w:val="en-GB" w:eastAsia="en-US"/>
    </w:rPr>
  </w:style>
  <w:style w:type="paragraph" w:styleId="PlainText">
    <w:name w:val="Plain Text"/>
    <w:basedOn w:val="Normal"/>
    <w:link w:val="PlainTextChar1"/>
    <w:uiPriority w:val="99"/>
    <w:semiHidden/>
    <w:locked/>
    <w:rsid w:val="006453C7"/>
    <w:pPr>
      <w:spacing w:after="0"/>
    </w:pPr>
    <w:rPr>
      <w:rFonts w:ascii="Courier New" w:hAnsi="Courier New"/>
      <w:color w:val="A6A6A6"/>
      <w:sz w:val="20"/>
      <w:szCs w:val="20"/>
    </w:rPr>
  </w:style>
  <w:style w:type="character" w:customStyle="1" w:styleId="PlainTextChar">
    <w:name w:val="Plain Text Char"/>
    <w:basedOn w:val="DefaultParagraphFont"/>
    <w:uiPriority w:val="99"/>
    <w:semiHidden/>
    <w:locked/>
    <w:rsid w:val="002F4DBD"/>
    <w:rPr>
      <w:rFonts w:ascii="Courier New" w:hAnsi="Courier New" w:cs="Times New Roman"/>
      <w:sz w:val="20"/>
      <w:lang w:val="en-GB" w:eastAsia="en-US"/>
    </w:rPr>
  </w:style>
  <w:style w:type="character" w:customStyle="1" w:styleId="PlainTextChar1">
    <w:name w:val="Plain Text Char1"/>
    <w:link w:val="PlainText"/>
    <w:uiPriority w:val="99"/>
    <w:semiHidden/>
    <w:locked/>
    <w:rsid w:val="00C037B4"/>
    <w:rPr>
      <w:rFonts w:ascii="Courier New" w:hAnsi="Courier New"/>
      <w:color w:val="A6A6A6"/>
      <w:sz w:val="20"/>
      <w:lang w:val="en-GB" w:eastAsia="en-US"/>
    </w:rPr>
  </w:style>
  <w:style w:type="character" w:customStyle="1" w:styleId="PlainTextChar3">
    <w:name w:val="Plain Text Char3"/>
    <w:uiPriority w:val="99"/>
    <w:semiHidden/>
    <w:rsid w:val="00C037B4"/>
    <w:rPr>
      <w:rFonts w:ascii="Courier New" w:hAnsi="Courier New"/>
      <w:color w:val="A6A6A6"/>
      <w:sz w:val="20"/>
      <w:lang w:val="en-GB" w:eastAsia="en-US"/>
    </w:rPr>
  </w:style>
  <w:style w:type="character" w:customStyle="1" w:styleId="PlainTextChar2">
    <w:name w:val="Plain Text Char2"/>
    <w:uiPriority w:val="99"/>
    <w:semiHidden/>
    <w:rsid w:val="00C037B4"/>
    <w:rPr>
      <w:rFonts w:ascii="Courier New" w:hAnsi="Courier New"/>
      <w:sz w:val="20"/>
      <w:lang w:val="en-GB" w:eastAsia="en-US"/>
    </w:rPr>
  </w:style>
  <w:style w:type="character" w:customStyle="1" w:styleId="UnresolvedMention1">
    <w:name w:val="Unresolved Mention1"/>
    <w:uiPriority w:val="99"/>
    <w:semiHidden/>
    <w:rsid w:val="00192122"/>
    <w:rPr>
      <w:color w:val="605E5C"/>
      <w:shd w:val="clear" w:color="auto" w:fill="E1DFDD"/>
    </w:rPr>
  </w:style>
  <w:style w:type="paragraph" w:customStyle="1" w:styleId="Compact">
    <w:name w:val="Compact"/>
    <w:basedOn w:val="BodyText"/>
    <w:uiPriority w:val="99"/>
    <w:rsid w:val="005E001F"/>
    <w:pPr>
      <w:spacing w:before="36" w:after="36"/>
    </w:pPr>
    <w:rPr>
      <w:rFonts w:ascii="Calibri" w:hAnsi="Calibri"/>
    </w:rPr>
  </w:style>
  <w:style w:type="table" w:customStyle="1" w:styleId="Table">
    <w:name w:val="Table"/>
    <w:uiPriority w:val="99"/>
    <w:semiHidden/>
    <w:rsid w:val="005E001F"/>
    <w:pPr>
      <w:spacing w:after="200"/>
    </w:pPr>
    <w:rPr>
      <w:rFonts w:ascii="Calibri" w:hAnsi="Calibri" w:cs="Times New Roman"/>
      <w:sz w:val="24"/>
      <w:szCs w:val="24"/>
      <w:lang w:val="en-US" w:eastAsia="en-US"/>
    </w:rPr>
    <w:tblPr>
      <w:tblInd w:w="0" w:type="dxa"/>
      <w:tblCellMar>
        <w:top w:w="0" w:type="dxa"/>
        <w:left w:w="108" w:type="dxa"/>
        <w:bottom w:w="0" w:type="dxa"/>
        <w:right w:w="108" w:type="dxa"/>
      </w:tblCellMar>
    </w:tblPr>
  </w:style>
  <w:style w:type="character" w:styleId="EndnoteReference">
    <w:name w:val="endnote reference"/>
    <w:basedOn w:val="DefaultParagraphFont"/>
    <w:uiPriority w:val="99"/>
    <w:semiHidden/>
    <w:locked/>
    <w:rsid w:val="00B55982"/>
    <w:rPr>
      <w:rFonts w:cs="Times New Roman"/>
      <w:vertAlign w:val="superscript"/>
    </w:rPr>
  </w:style>
  <w:style w:type="table" w:customStyle="1" w:styleId="stildetabelbunptmanuscris">
    <w:name w:val="stil de tabel bun pt manuscris"/>
    <w:uiPriority w:val="99"/>
    <w:rsid w:val="00E65A71"/>
    <w:rPr>
      <w:sz w:val="20"/>
      <w:szCs w:val="20"/>
    </w:rPr>
    <w:tblPr>
      <w:tblInd w:w="0" w:type="dxa"/>
      <w:tblCellMar>
        <w:top w:w="0" w:type="dxa"/>
        <w:left w:w="108" w:type="dxa"/>
        <w:bottom w:w="0" w:type="dxa"/>
        <w:right w:w="108" w:type="dxa"/>
      </w:tblCellMar>
    </w:tblPr>
  </w:style>
  <w:style w:type="table" w:styleId="TableGrid">
    <w:name w:val="Table Grid"/>
    <w:basedOn w:val="TableNormal"/>
    <w:uiPriority w:val="99"/>
    <w:rsid w:val="006A14E8"/>
    <w:pPr>
      <w:jc w:val="center"/>
    </w:pPr>
    <w:rPr>
      <w:rFonts w:ascii="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ceputDeParagrafTitlizatChar">
    <w:name w:val="InceputDeParagrafTitlizat Char"/>
    <w:basedOn w:val="DefaultParagraphFont"/>
    <w:qFormat/>
    <w:rsid w:val="00824B1F"/>
    <w:rPr>
      <w:rFonts w:asciiTheme="minorHAnsi" w:hAnsiTheme="minorHAnsi"/>
      <w:b/>
      <w:color w:val="7F7F7F" w:themeColor="text1" w:themeTint="80"/>
      <w:sz w:val="22"/>
      <w:u w:val="single" w:color="BFBFBF"/>
    </w:rPr>
  </w:style>
  <w:style w:type="paragraph" w:customStyle="1" w:styleId="InceputDeParagrafTitlizat">
    <w:name w:val="InceputDeParagrafTitlizat"/>
    <w:basedOn w:val="Normal"/>
    <w:rsid w:val="00F55081"/>
    <w:pPr>
      <w:suppressAutoHyphens/>
      <w:spacing w:after="40"/>
      <w:jc w:val="both"/>
    </w:pPr>
    <w:rPr>
      <w:rFonts w:asciiTheme="minorHAnsi" w:eastAsia="Calibri" w:hAnsiTheme="minorHAnsi" w:cs="DejaVu Sans"/>
      <w:color w:val="595959"/>
      <w:u w:val="single" w:color="BFBFBF"/>
    </w:rPr>
  </w:style>
  <w:style w:type="paragraph" w:styleId="Header">
    <w:name w:val="header"/>
    <w:basedOn w:val="Normal"/>
    <w:link w:val="HeaderChar"/>
    <w:uiPriority w:val="99"/>
    <w:unhideWhenUsed/>
    <w:locked/>
    <w:rsid w:val="00926012"/>
    <w:pPr>
      <w:tabs>
        <w:tab w:val="center" w:pos="4536"/>
        <w:tab w:val="right" w:pos="9072"/>
      </w:tabs>
      <w:spacing w:after="0"/>
    </w:pPr>
  </w:style>
  <w:style w:type="character" w:customStyle="1" w:styleId="HeaderChar">
    <w:name w:val="Header Char"/>
    <w:basedOn w:val="DefaultParagraphFont"/>
    <w:link w:val="Header"/>
    <w:uiPriority w:val="99"/>
    <w:rsid w:val="00926012"/>
    <w:rPr>
      <w:rFonts w:ascii="Cambria" w:hAnsi="Cambria" w:cs="Times New Roman"/>
      <w:color w:val="A6A6A6" w:themeColor="background1" w:themeShade="A6"/>
      <w:lang w:val="en-GB" w:eastAsia="en-US"/>
    </w:rPr>
  </w:style>
  <w:style w:type="paragraph" w:styleId="Footer">
    <w:name w:val="footer"/>
    <w:basedOn w:val="Normal"/>
    <w:link w:val="FooterChar"/>
    <w:uiPriority w:val="99"/>
    <w:unhideWhenUsed/>
    <w:locked/>
    <w:rsid w:val="00926012"/>
    <w:pPr>
      <w:tabs>
        <w:tab w:val="center" w:pos="4536"/>
        <w:tab w:val="right" w:pos="9072"/>
      </w:tabs>
      <w:spacing w:after="0"/>
    </w:pPr>
  </w:style>
  <w:style w:type="character" w:customStyle="1" w:styleId="FooterChar">
    <w:name w:val="Footer Char"/>
    <w:basedOn w:val="DefaultParagraphFont"/>
    <w:link w:val="Footer"/>
    <w:uiPriority w:val="99"/>
    <w:rsid w:val="00926012"/>
    <w:rPr>
      <w:rFonts w:ascii="Cambria" w:hAnsi="Cambria" w:cs="Times New Roman"/>
      <w:color w:val="A6A6A6" w:themeColor="background1" w:themeShade="A6"/>
      <w:lang w:val="en-GB" w:eastAsia="en-US"/>
    </w:rPr>
  </w:style>
  <w:style w:type="paragraph" w:styleId="TableofFigures">
    <w:name w:val="table of figures"/>
    <w:basedOn w:val="Normal"/>
    <w:next w:val="Normal"/>
    <w:uiPriority w:val="99"/>
    <w:unhideWhenUsed/>
    <w:locked/>
    <w:rsid w:val="00AB43D9"/>
    <w:pPr>
      <w:spacing w:after="0"/>
    </w:pPr>
  </w:style>
  <w:style w:type="character" w:styleId="FollowedHyperlink">
    <w:name w:val="FollowedHyperlink"/>
    <w:basedOn w:val="DefaultParagraphFont"/>
    <w:uiPriority w:val="99"/>
    <w:semiHidden/>
    <w:unhideWhenUsed/>
    <w:locked/>
    <w:rsid w:val="00BB253D"/>
    <w:rPr>
      <w:color w:val="800080" w:themeColor="followedHyperlink"/>
      <w:u w:val="single"/>
    </w:rPr>
  </w:style>
  <w:style w:type="character" w:styleId="UnresolvedMention">
    <w:name w:val="Unresolved Mention"/>
    <w:basedOn w:val="DefaultParagraphFont"/>
    <w:uiPriority w:val="99"/>
    <w:semiHidden/>
    <w:unhideWhenUsed/>
    <w:rsid w:val="00123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6460">
      <w:bodyDiv w:val="1"/>
      <w:marLeft w:val="0"/>
      <w:marRight w:val="0"/>
      <w:marTop w:val="0"/>
      <w:marBottom w:val="0"/>
      <w:divBdr>
        <w:top w:val="none" w:sz="0" w:space="0" w:color="auto"/>
        <w:left w:val="none" w:sz="0" w:space="0" w:color="auto"/>
        <w:bottom w:val="none" w:sz="0" w:space="0" w:color="auto"/>
        <w:right w:val="none" w:sz="0" w:space="0" w:color="auto"/>
      </w:divBdr>
    </w:div>
    <w:div w:id="498276757">
      <w:bodyDiv w:val="1"/>
      <w:marLeft w:val="0"/>
      <w:marRight w:val="0"/>
      <w:marTop w:val="0"/>
      <w:marBottom w:val="0"/>
      <w:divBdr>
        <w:top w:val="none" w:sz="0" w:space="0" w:color="auto"/>
        <w:left w:val="none" w:sz="0" w:space="0" w:color="auto"/>
        <w:bottom w:val="none" w:sz="0" w:space="0" w:color="auto"/>
        <w:right w:val="none" w:sz="0" w:space="0" w:color="auto"/>
      </w:divBdr>
    </w:div>
    <w:div w:id="542333496">
      <w:marLeft w:val="0"/>
      <w:marRight w:val="0"/>
      <w:marTop w:val="0"/>
      <w:marBottom w:val="0"/>
      <w:divBdr>
        <w:top w:val="none" w:sz="0" w:space="0" w:color="auto"/>
        <w:left w:val="none" w:sz="0" w:space="0" w:color="auto"/>
        <w:bottom w:val="none" w:sz="0" w:space="0" w:color="auto"/>
        <w:right w:val="none" w:sz="0" w:space="0" w:color="auto"/>
      </w:divBdr>
    </w:div>
    <w:div w:id="542333497">
      <w:marLeft w:val="0"/>
      <w:marRight w:val="0"/>
      <w:marTop w:val="0"/>
      <w:marBottom w:val="0"/>
      <w:divBdr>
        <w:top w:val="none" w:sz="0" w:space="0" w:color="auto"/>
        <w:left w:val="none" w:sz="0" w:space="0" w:color="auto"/>
        <w:bottom w:val="none" w:sz="0" w:space="0" w:color="auto"/>
        <w:right w:val="none" w:sz="0" w:space="0" w:color="auto"/>
      </w:divBdr>
    </w:div>
    <w:div w:id="542333498">
      <w:marLeft w:val="0"/>
      <w:marRight w:val="0"/>
      <w:marTop w:val="0"/>
      <w:marBottom w:val="0"/>
      <w:divBdr>
        <w:top w:val="none" w:sz="0" w:space="0" w:color="auto"/>
        <w:left w:val="none" w:sz="0" w:space="0" w:color="auto"/>
        <w:bottom w:val="none" w:sz="0" w:space="0" w:color="auto"/>
        <w:right w:val="none" w:sz="0" w:space="0" w:color="auto"/>
      </w:divBdr>
    </w:div>
    <w:div w:id="542333499">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542333501">
      <w:marLeft w:val="0"/>
      <w:marRight w:val="0"/>
      <w:marTop w:val="0"/>
      <w:marBottom w:val="0"/>
      <w:divBdr>
        <w:top w:val="none" w:sz="0" w:space="0" w:color="auto"/>
        <w:left w:val="none" w:sz="0" w:space="0" w:color="auto"/>
        <w:bottom w:val="none" w:sz="0" w:space="0" w:color="auto"/>
        <w:right w:val="none" w:sz="0" w:space="0" w:color="auto"/>
      </w:divBdr>
    </w:div>
    <w:div w:id="542333502">
      <w:marLeft w:val="0"/>
      <w:marRight w:val="0"/>
      <w:marTop w:val="0"/>
      <w:marBottom w:val="0"/>
      <w:divBdr>
        <w:top w:val="none" w:sz="0" w:space="0" w:color="auto"/>
        <w:left w:val="none" w:sz="0" w:space="0" w:color="auto"/>
        <w:bottom w:val="none" w:sz="0" w:space="0" w:color="auto"/>
        <w:right w:val="none" w:sz="0" w:space="0" w:color="auto"/>
      </w:divBdr>
    </w:div>
    <w:div w:id="542333503">
      <w:marLeft w:val="0"/>
      <w:marRight w:val="0"/>
      <w:marTop w:val="0"/>
      <w:marBottom w:val="0"/>
      <w:divBdr>
        <w:top w:val="none" w:sz="0" w:space="0" w:color="auto"/>
        <w:left w:val="none" w:sz="0" w:space="0" w:color="auto"/>
        <w:bottom w:val="none" w:sz="0" w:space="0" w:color="auto"/>
        <w:right w:val="none" w:sz="0" w:space="0" w:color="auto"/>
      </w:divBdr>
    </w:div>
    <w:div w:id="542333504">
      <w:marLeft w:val="0"/>
      <w:marRight w:val="0"/>
      <w:marTop w:val="0"/>
      <w:marBottom w:val="0"/>
      <w:divBdr>
        <w:top w:val="none" w:sz="0" w:space="0" w:color="auto"/>
        <w:left w:val="none" w:sz="0" w:space="0" w:color="auto"/>
        <w:bottom w:val="none" w:sz="0" w:space="0" w:color="auto"/>
        <w:right w:val="none" w:sz="0" w:space="0" w:color="auto"/>
      </w:divBdr>
    </w:div>
    <w:div w:id="542333505">
      <w:marLeft w:val="0"/>
      <w:marRight w:val="0"/>
      <w:marTop w:val="0"/>
      <w:marBottom w:val="0"/>
      <w:divBdr>
        <w:top w:val="none" w:sz="0" w:space="0" w:color="auto"/>
        <w:left w:val="none" w:sz="0" w:space="0" w:color="auto"/>
        <w:bottom w:val="none" w:sz="0" w:space="0" w:color="auto"/>
        <w:right w:val="none" w:sz="0" w:space="0" w:color="auto"/>
      </w:divBdr>
    </w:div>
    <w:div w:id="542333506">
      <w:marLeft w:val="0"/>
      <w:marRight w:val="0"/>
      <w:marTop w:val="0"/>
      <w:marBottom w:val="0"/>
      <w:divBdr>
        <w:top w:val="none" w:sz="0" w:space="0" w:color="auto"/>
        <w:left w:val="none" w:sz="0" w:space="0" w:color="auto"/>
        <w:bottom w:val="none" w:sz="0" w:space="0" w:color="auto"/>
        <w:right w:val="none" w:sz="0" w:space="0" w:color="auto"/>
      </w:divBdr>
    </w:div>
    <w:div w:id="542333507">
      <w:marLeft w:val="0"/>
      <w:marRight w:val="0"/>
      <w:marTop w:val="0"/>
      <w:marBottom w:val="0"/>
      <w:divBdr>
        <w:top w:val="none" w:sz="0" w:space="0" w:color="auto"/>
        <w:left w:val="none" w:sz="0" w:space="0" w:color="auto"/>
        <w:bottom w:val="none" w:sz="0" w:space="0" w:color="auto"/>
        <w:right w:val="none" w:sz="0" w:space="0" w:color="auto"/>
      </w:divBdr>
    </w:div>
    <w:div w:id="542333508">
      <w:marLeft w:val="0"/>
      <w:marRight w:val="0"/>
      <w:marTop w:val="0"/>
      <w:marBottom w:val="0"/>
      <w:divBdr>
        <w:top w:val="none" w:sz="0" w:space="0" w:color="auto"/>
        <w:left w:val="none" w:sz="0" w:space="0" w:color="auto"/>
        <w:bottom w:val="none" w:sz="0" w:space="0" w:color="auto"/>
        <w:right w:val="none" w:sz="0" w:space="0" w:color="auto"/>
      </w:divBdr>
    </w:div>
    <w:div w:id="542333509">
      <w:marLeft w:val="0"/>
      <w:marRight w:val="0"/>
      <w:marTop w:val="0"/>
      <w:marBottom w:val="0"/>
      <w:divBdr>
        <w:top w:val="none" w:sz="0" w:space="0" w:color="auto"/>
        <w:left w:val="none" w:sz="0" w:space="0" w:color="auto"/>
        <w:bottom w:val="none" w:sz="0" w:space="0" w:color="auto"/>
        <w:right w:val="none" w:sz="0" w:space="0" w:color="auto"/>
      </w:divBdr>
    </w:div>
    <w:div w:id="542333510">
      <w:marLeft w:val="0"/>
      <w:marRight w:val="0"/>
      <w:marTop w:val="0"/>
      <w:marBottom w:val="0"/>
      <w:divBdr>
        <w:top w:val="none" w:sz="0" w:space="0" w:color="auto"/>
        <w:left w:val="none" w:sz="0" w:space="0" w:color="auto"/>
        <w:bottom w:val="none" w:sz="0" w:space="0" w:color="auto"/>
        <w:right w:val="none" w:sz="0" w:space="0" w:color="auto"/>
      </w:divBdr>
    </w:div>
    <w:div w:id="542333511">
      <w:marLeft w:val="0"/>
      <w:marRight w:val="0"/>
      <w:marTop w:val="0"/>
      <w:marBottom w:val="0"/>
      <w:divBdr>
        <w:top w:val="none" w:sz="0" w:space="0" w:color="auto"/>
        <w:left w:val="none" w:sz="0" w:space="0" w:color="auto"/>
        <w:bottom w:val="none" w:sz="0" w:space="0" w:color="auto"/>
        <w:right w:val="none" w:sz="0" w:space="0" w:color="auto"/>
      </w:divBdr>
    </w:div>
    <w:div w:id="542333512">
      <w:marLeft w:val="0"/>
      <w:marRight w:val="0"/>
      <w:marTop w:val="0"/>
      <w:marBottom w:val="0"/>
      <w:divBdr>
        <w:top w:val="none" w:sz="0" w:space="0" w:color="auto"/>
        <w:left w:val="none" w:sz="0" w:space="0" w:color="auto"/>
        <w:bottom w:val="none" w:sz="0" w:space="0" w:color="auto"/>
        <w:right w:val="none" w:sz="0" w:space="0" w:color="auto"/>
      </w:divBdr>
    </w:div>
    <w:div w:id="542333513">
      <w:marLeft w:val="0"/>
      <w:marRight w:val="0"/>
      <w:marTop w:val="0"/>
      <w:marBottom w:val="0"/>
      <w:divBdr>
        <w:top w:val="none" w:sz="0" w:space="0" w:color="auto"/>
        <w:left w:val="none" w:sz="0" w:space="0" w:color="auto"/>
        <w:bottom w:val="none" w:sz="0" w:space="0" w:color="auto"/>
        <w:right w:val="none" w:sz="0" w:space="0" w:color="auto"/>
      </w:divBdr>
    </w:div>
    <w:div w:id="563637541">
      <w:bodyDiv w:val="1"/>
      <w:marLeft w:val="0"/>
      <w:marRight w:val="0"/>
      <w:marTop w:val="0"/>
      <w:marBottom w:val="0"/>
      <w:divBdr>
        <w:top w:val="none" w:sz="0" w:space="0" w:color="auto"/>
        <w:left w:val="none" w:sz="0" w:space="0" w:color="auto"/>
        <w:bottom w:val="none" w:sz="0" w:space="0" w:color="auto"/>
        <w:right w:val="none" w:sz="0" w:space="0" w:color="auto"/>
      </w:divBdr>
    </w:div>
    <w:div w:id="724912620">
      <w:bodyDiv w:val="1"/>
      <w:marLeft w:val="0"/>
      <w:marRight w:val="0"/>
      <w:marTop w:val="0"/>
      <w:marBottom w:val="0"/>
      <w:divBdr>
        <w:top w:val="none" w:sz="0" w:space="0" w:color="auto"/>
        <w:left w:val="none" w:sz="0" w:space="0" w:color="auto"/>
        <w:bottom w:val="none" w:sz="0" w:space="0" w:color="auto"/>
        <w:right w:val="none" w:sz="0" w:space="0" w:color="auto"/>
      </w:divBdr>
      <w:divsChild>
        <w:div w:id="1373118895">
          <w:marLeft w:val="0"/>
          <w:marRight w:val="0"/>
          <w:marTop w:val="0"/>
          <w:marBottom w:val="0"/>
          <w:divBdr>
            <w:top w:val="none" w:sz="0" w:space="0" w:color="auto"/>
            <w:left w:val="none" w:sz="0" w:space="0" w:color="auto"/>
            <w:bottom w:val="none" w:sz="0" w:space="0" w:color="auto"/>
            <w:right w:val="none" w:sz="0" w:space="0" w:color="auto"/>
          </w:divBdr>
          <w:divsChild>
            <w:div w:id="228275970">
              <w:marLeft w:val="0"/>
              <w:marRight w:val="0"/>
              <w:marTop w:val="0"/>
              <w:marBottom w:val="0"/>
              <w:divBdr>
                <w:top w:val="none" w:sz="0" w:space="0" w:color="auto"/>
                <w:left w:val="none" w:sz="0" w:space="0" w:color="auto"/>
                <w:bottom w:val="none" w:sz="0" w:space="0" w:color="auto"/>
                <w:right w:val="none" w:sz="0" w:space="0" w:color="auto"/>
              </w:divBdr>
              <w:divsChild>
                <w:div w:id="17898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7689">
      <w:bodyDiv w:val="1"/>
      <w:marLeft w:val="0"/>
      <w:marRight w:val="0"/>
      <w:marTop w:val="0"/>
      <w:marBottom w:val="0"/>
      <w:divBdr>
        <w:top w:val="none" w:sz="0" w:space="0" w:color="auto"/>
        <w:left w:val="none" w:sz="0" w:space="0" w:color="auto"/>
        <w:bottom w:val="none" w:sz="0" w:space="0" w:color="auto"/>
        <w:right w:val="none" w:sz="0" w:space="0" w:color="auto"/>
      </w:divBdr>
    </w:div>
    <w:div w:id="1291740592">
      <w:bodyDiv w:val="1"/>
      <w:marLeft w:val="0"/>
      <w:marRight w:val="0"/>
      <w:marTop w:val="0"/>
      <w:marBottom w:val="0"/>
      <w:divBdr>
        <w:top w:val="none" w:sz="0" w:space="0" w:color="auto"/>
        <w:left w:val="none" w:sz="0" w:space="0" w:color="auto"/>
        <w:bottom w:val="none" w:sz="0" w:space="0" w:color="auto"/>
        <w:right w:val="none" w:sz="0" w:space="0" w:color="auto"/>
      </w:divBdr>
      <w:divsChild>
        <w:div w:id="1616136961">
          <w:marLeft w:val="0"/>
          <w:marRight w:val="0"/>
          <w:marTop w:val="0"/>
          <w:marBottom w:val="0"/>
          <w:divBdr>
            <w:top w:val="none" w:sz="0" w:space="0" w:color="auto"/>
            <w:left w:val="none" w:sz="0" w:space="0" w:color="auto"/>
            <w:bottom w:val="none" w:sz="0" w:space="0" w:color="auto"/>
            <w:right w:val="none" w:sz="0" w:space="0" w:color="auto"/>
          </w:divBdr>
        </w:div>
        <w:div w:id="16006177">
          <w:marLeft w:val="0"/>
          <w:marRight w:val="0"/>
          <w:marTop w:val="0"/>
          <w:marBottom w:val="0"/>
          <w:divBdr>
            <w:top w:val="none" w:sz="0" w:space="0" w:color="auto"/>
            <w:left w:val="none" w:sz="0" w:space="0" w:color="auto"/>
            <w:bottom w:val="none" w:sz="0" w:space="0" w:color="auto"/>
            <w:right w:val="none" w:sz="0" w:space="0" w:color="auto"/>
          </w:divBdr>
        </w:div>
      </w:divsChild>
    </w:div>
    <w:div w:id="1406337644">
      <w:bodyDiv w:val="1"/>
      <w:marLeft w:val="0"/>
      <w:marRight w:val="0"/>
      <w:marTop w:val="0"/>
      <w:marBottom w:val="0"/>
      <w:divBdr>
        <w:top w:val="none" w:sz="0" w:space="0" w:color="auto"/>
        <w:left w:val="none" w:sz="0" w:space="0" w:color="auto"/>
        <w:bottom w:val="none" w:sz="0" w:space="0" w:color="auto"/>
        <w:right w:val="none" w:sz="0" w:space="0" w:color="auto"/>
      </w:divBdr>
    </w:div>
    <w:div w:id="1572620604">
      <w:bodyDiv w:val="1"/>
      <w:marLeft w:val="0"/>
      <w:marRight w:val="0"/>
      <w:marTop w:val="0"/>
      <w:marBottom w:val="0"/>
      <w:divBdr>
        <w:top w:val="none" w:sz="0" w:space="0" w:color="auto"/>
        <w:left w:val="none" w:sz="0" w:space="0" w:color="auto"/>
        <w:bottom w:val="none" w:sz="0" w:space="0" w:color="auto"/>
        <w:right w:val="none" w:sz="0" w:space="0" w:color="auto"/>
      </w:divBdr>
    </w:div>
    <w:div w:id="19683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D95E-A324-40FD-B79A-3731B48E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18801</Words>
  <Characters>107171</Characters>
  <Application>Microsoft Office Word</Application>
  <DocSecurity>0</DocSecurity>
  <Lines>893</Lines>
  <Paragraphs>251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Melodic Intonation Therapy:</vt:lpstr>
      <vt:lpstr>Melodic Intonation Therapy:</vt:lpstr>
    </vt:vector>
  </TitlesOfParts>
  <Company>Medizinische Universitaet Wien</Company>
  <LinksUpToDate>false</LinksUpToDate>
  <CharactersWithSpaces>125721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Melodic Intonation Therapy:</dc:title>
  <dc:subject/>
  <dc:creator>Brenton Wiernik</dc:creator>
  <cp:keywords/>
  <dc:description/>
  <cp:lastModifiedBy>Brenton Wiernik</cp:lastModifiedBy>
  <cp:revision>5</cp:revision>
  <dcterms:created xsi:type="dcterms:W3CDTF">2021-12-29T22:09:00Z</dcterms:created>
  <dcterms:modified xsi:type="dcterms:W3CDTF">2021-12-30T12:08:00Z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{"style":{"styleID":"http://www.zotero.org/styles/nature","hasBibliography":true,"bibliographyStyleHasBeenSet":true},"prefs":{"fieldType":"Field","automaticJournalAbbreviations":true,"delayCitationUpdates":false,"noteType":0,"dontAskDelayCitationUpdates":</vt:lpwstr>
  </property>
  <property fmtid="{D5CDD505-2E9C-101B-9397-08002B2CF9AE}" pid="3" name="ZOTERO_PREF_2">
    <vt:lpwstr>true},"sessionID":"5vBJH70e","zoteroVersion":"5.0.96.3","dataVersion":4}</vt:lpwstr>
  </property>
</Properties>
</file>